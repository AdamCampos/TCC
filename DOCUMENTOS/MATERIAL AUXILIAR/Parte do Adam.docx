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6534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988" w:rsidRDefault="00A80988">
          <w:pPr>
            <w:pStyle w:val="CabealhodoSumrio"/>
          </w:pPr>
          <w:r>
            <w:t>Sumário</w:t>
          </w:r>
        </w:p>
        <w:p w:rsidR="00F5120F" w:rsidRDefault="00A8098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71700" w:history="1">
            <w:r w:rsidR="00F5120F" w:rsidRPr="002269DB">
              <w:rPr>
                <w:rStyle w:val="Hyperlink"/>
                <w:noProof/>
              </w:rPr>
              <w:t>Introdução</w:t>
            </w:r>
            <w:r w:rsidR="00F5120F">
              <w:rPr>
                <w:noProof/>
                <w:webHidden/>
              </w:rPr>
              <w:tab/>
            </w:r>
            <w:r w:rsidR="00F5120F">
              <w:rPr>
                <w:noProof/>
                <w:webHidden/>
              </w:rPr>
              <w:fldChar w:fldCharType="begin"/>
            </w:r>
            <w:r w:rsidR="00F5120F">
              <w:rPr>
                <w:noProof/>
                <w:webHidden/>
              </w:rPr>
              <w:instrText xml:space="preserve"> PAGEREF _Toc471571700 \h </w:instrText>
            </w:r>
            <w:r w:rsidR="00F5120F">
              <w:rPr>
                <w:noProof/>
                <w:webHidden/>
              </w:rPr>
            </w:r>
            <w:r w:rsidR="00F5120F">
              <w:rPr>
                <w:noProof/>
                <w:webHidden/>
              </w:rPr>
              <w:fldChar w:fldCharType="separate"/>
            </w:r>
            <w:r w:rsidR="00F5120F">
              <w:rPr>
                <w:noProof/>
                <w:webHidden/>
              </w:rPr>
              <w:t>2</w:t>
            </w:r>
            <w:r w:rsidR="00F5120F"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1" w:history="1">
            <w:r w:rsidRPr="002269DB">
              <w:rPr>
                <w:rStyle w:val="Hyperlink"/>
                <w:noProof/>
              </w:rPr>
              <w:t>Aspectos Construtivos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2" w:history="1">
            <w:r w:rsidRPr="002269DB">
              <w:rPr>
                <w:rStyle w:val="Hyperlink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3" w:history="1">
            <w:r w:rsidRPr="002269DB">
              <w:rPr>
                <w:rStyle w:val="Hyperlink"/>
                <w:noProof/>
              </w:rPr>
              <w:t>Fachada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4" w:history="1">
            <w:r w:rsidRPr="002269DB">
              <w:rPr>
                <w:rStyle w:val="Hyperlink"/>
                <w:noProof/>
              </w:rPr>
              <w:t>Cabine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5" w:history="1">
            <w:r w:rsidRPr="002269DB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6" w:history="1">
            <w:r w:rsidRPr="002269D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7" w:history="1">
            <w:r w:rsidRPr="002269D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8" w:history="1">
            <w:r w:rsidRPr="002269DB">
              <w:rPr>
                <w:rStyle w:val="Hyperlink"/>
                <w:noProof/>
              </w:rPr>
              <w:t>Hardware – Entradas físicas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09" w:history="1">
            <w:r w:rsidRPr="002269DB">
              <w:rPr>
                <w:rStyle w:val="Hyperlink"/>
                <w:noProof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0" w:history="1">
            <w:r w:rsidRPr="002269DB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1" w:history="1">
            <w:r w:rsidRPr="002269DB">
              <w:rPr>
                <w:rStyle w:val="Hyperlink"/>
                <w:noProof/>
              </w:rPr>
              <w:t>Botões de seleção do andar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2" w:history="1">
            <w:r w:rsidRPr="002269DB">
              <w:rPr>
                <w:rStyle w:val="Hyperlink"/>
                <w:noProof/>
              </w:rPr>
              <w:t>Botão de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3" w:history="1">
            <w:r w:rsidRPr="002269DB">
              <w:rPr>
                <w:rStyle w:val="Hyperlink"/>
                <w:noProof/>
              </w:rPr>
              <w:t>Botão de abertura e fechamento das 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4" w:history="1">
            <w:r w:rsidRPr="002269DB">
              <w:rPr>
                <w:rStyle w:val="Hyperlink"/>
                <w:noProof/>
              </w:rPr>
              <w:t>Comandos de Voz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5" w:history="1">
            <w:r w:rsidRPr="002269DB">
              <w:rPr>
                <w:rStyle w:val="Hyperlink"/>
                <w:noProof/>
              </w:rPr>
              <w:t>Hardware – Saídas físicas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6" w:history="1">
            <w:r w:rsidRPr="002269DB">
              <w:rPr>
                <w:rStyle w:val="Hyperlink"/>
                <w:noProof/>
              </w:rPr>
              <w:t>Motores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7" w:history="1">
            <w:r w:rsidRPr="002269DB">
              <w:rPr>
                <w:rStyle w:val="Hyperlink"/>
                <w:noProof/>
              </w:rPr>
              <w:t>Motor de içamento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8" w:history="1">
            <w:r w:rsidRPr="002269DB">
              <w:rPr>
                <w:rStyle w:val="Hyperlink"/>
                <w:noProof/>
              </w:rPr>
              <w:t>Motores das 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19" w:history="1">
            <w:r w:rsidRPr="002269DB">
              <w:rPr>
                <w:rStyle w:val="Hyperlink"/>
                <w:noProof/>
              </w:rPr>
              <w:t>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0" w:history="1">
            <w:r w:rsidRPr="002269DB">
              <w:rPr>
                <w:rStyle w:val="Hyperlink"/>
                <w:noProof/>
              </w:rPr>
              <w:t>Regulador de 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1" w:history="1">
            <w:r w:rsidRPr="002269DB">
              <w:rPr>
                <w:rStyle w:val="Hyperlink"/>
                <w:noProof/>
              </w:rPr>
              <w:t>Hardware –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2" w:history="1">
            <w:r w:rsidRPr="002269DB">
              <w:rPr>
                <w:rStyle w:val="Hyperlink"/>
                <w:noProof/>
                <w:highlight w:val="yellow"/>
                <w:lang w:val="en-US"/>
              </w:rPr>
              <w:t>Software - 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3" w:history="1">
            <w:r w:rsidRPr="002269DB">
              <w:rPr>
                <w:rStyle w:val="Hyperlink"/>
                <w:noProof/>
                <w:highlight w:val="yellow"/>
                <w:lang w:val="en-US"/>
              </w:rPr>
              <w:t>Software -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4" w:history="1">
            <w:r w:rsidRPr="002269DB">
              <w:rPr>
                <w:rStyle w:val="Hyperlink"/>
                <w:noProof/>
                <w:highlight w:val="yellow"/>
                <w:lang w:val="en-US"/>
              </w:rPr>
              <w:t>Software -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5" w:history="1">
            <w:r w:rsidRPr="002269DB">
              <w:rPr>
                <w:rStyle w:val="Hyperlink"/>
                <w:noProof/>
                <w:highlight w:val="yellow"/>
                <w:lang w:val="en-US"/>
              </w:rPr>
              <w:t>Memória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6" w:history="1">
            <w:r w:rsidRPr="002269DB">
              <w:rPr>
                <w:rStyle w:val="Hyperlink"/>
                <w:noProof/>
                <w:highlight w:val="yellow"/>
              </w:rPr>
              <w:t>Motor das 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7" w:history="1">
            <w:r w:rsidRPr="002269DB">
              <w:rPr>
                <w:rStyle w:val="Hyperlink"/>
                <w:noProof/>
                <w:highlight w:val="yellow"/>
              </w:rPr>
              <w:t>Motor de içamento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8" w:history="1">
            <w:r w:rsidRPr="002269DB">
              <w:rPr>
                <w:rStyle w:val="Hyperlink"/>
                <w:noProof/>
                <w:highlight w:val="yellow"/>
              </w:rPr>
              <w:t>Freio dinâmico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29" w:history="1">
            <w:r w:rsidRPr="002269DB">
              <w:rPr>
                <w:rStyle w:val="Hyperlink"/>
                <w:noProof/>
                <w:highlight w:val="yellow"/>
              </w:rPr>
              <w:t>Fonte de 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30" w:history="1">
            <w:r w:rsidRPr="002269DB">
              <w:rPr>
                <w:rStyle w:val="Hyperlink"/>
                <w:noProof/>
                <w:highlight w:val="yellow"/>
              </w:rPr>
              <w:t>Diagrama de força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31" w:history="1">
            <w:r w:rsidRPr="002269DB">
              <w:rPr>
                <w:rStyle w:val="Hyperlink"/>
                <w:noProof/>
                <w:highlight w:val="yellow"/>
              </w:rPr>
              <w:t>Lista de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0F" w:rsidRDefault="00F5120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1571732" w:history="1">
            <w:r w:rsidRPr="002269DB">
              <w:rPr>
                <w:rStyle w:val="Hyperlink"/>
                <w:noProof/>
                <w:highlight w:val="yellow"/>
              </w:rPr>
              <w:t>Circuitos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988" w:rsidRDefault="00A80988">
          <w:r>
            <w:rPr>
              <w:b/>
              <w:bCs/>
            </w:rPr>
            <w:fldChar w:fldCharType="end"/>
          </w:r>
        </w:p>
      </w:sdtContent>
    </w:sdt>
    <w:p w:rsidR="00606D16" w:rsidRDefault="00606D16" w:rsidP="003E2AF1">
      <w:pPr>
        <w:pStyle w:val="Ttulo1"/>
        <w:sectPr w:rsidR="00606D1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941C6" w:rsidRDefault="00F51B30" w:rsidP="003E2AF1">
      <w:pPr>
        <w:pStyle w:val="Ttulo1"/>
      </w:pPr>
      <w:bookmarkStart w:id="0" w:name="_Toc471571700"/>
      <w:r>
        <w:lastRenderedPageBreak/>
        <w:t>Introdução</w:t>
      </w:r>
      <w:bookmarkEnd w:id="0"/>
    </w:p>
    <w:p w:rsidR="001941C6" w:rsidRDefault="001941C6" w:rsidP="001941C6"/>
    <w:p w:rsidR="001941C6" w:rsidRDefault="001941C6" w:rsidP="00567612">
      <w:r>
        <w:t>O projeto foi construído para demo</w:t>
      </w:r>
      <w:r w:rsidR="00567612">
        <w:t>nstrar a aplicação da Automação a um meio de transporte a fim de minimizar alguns dos problemas de acessibilidade e mobilidade para os portadores de deficiência. A técnica visa unir elementos de entrada tais como sensores, botões de acionamento local, acionadores remotos físicos ou virtuais a elementos de saída tais como indicadores luminosos, indicadores sonoros, visualização virtualizada, motores,</w:t>
      </w:r>
      <w:r w:rsidR="009F707E">
        <w:t xml:space="preserve"> e esta união é concentrada a controladores microprocessados.</w:t>
      </w:r>
    </w:p>
    <w:p w:rsidR="00895F14" w:rsidRDefault="009F707E" w:rsidP="00567612">
      <w:r>
        <w:t xml:space="preserve">A concepção física se deu através de um protótipo de cabine de elevador e de uma fachada, que simulam juntos a interatividade do usuário com o meio de transporte. Foi feito de maneira que o usuário </w:t>
      </w:r>
      <w:r w:rsidR="00895F14">
        <w:t>utilize da mesma forma simples e intuitiva que os demais elevadores já são, contanto porém com o diferencial das adaptações visuais e sonoras que permitem a fácil e rápida informação do que o usuário especial necessita, além de a reposição dos painéis de controle internos, a virtualização dos comandos remotos.</w:t>
      </w:r>
    </w:p>
    <w:p w:rsidR="00A938BE" w:rsidRDefault="00895F14" w:rsidP="00567612">
      <w:r>
        <w:t>Fo</w:t>
      </w:r>
      <w:r w:rsidR="00BB5210">
        <w:t>i</w:t>
      </w:r>
      <w:r>
        <w:t xml:space="preserve"> salientada no projeto a questão da segurança do usuário</w:t>
      </w:r>
      <w:r w:rsidR="00A938BE">
        <w:t xml:space="preserve"> e do equipamento</w:t>
      </w:r>
      <w:r>
        <w:t xml:space="preserve">, </w:t>
      </w:r>
      <w:r w:rsidR="00BB5210">
        <w:t xml:space="preserve">além </w:t>
      </w:r>
      <w:r w:rsidR="00A938BE">
        <w:t xml:space="preserve">de seguir </w:t>
      </w:r>
      <w:r w:rsidR="00BB5210">
        <w:t xml:space="preserve">as normas vigentes concernentes ao uso de elevadores por pessoas com necessidades especiais de acessibilidade, foi introduzido um sistema de monitoração remota, que possibilita tanto uma empresa de segurança fazer a monitoração do uso do elevador, como uma empresa de manutenção fazer diagnósticos remotos, ou até mesmo o </w:t>
      </w:r>
      <w:r w:rsidR="00A938BE">
        <w:t xml:space="preserve">próprio </w:t>
      </w:r>
      <w:r w:rsidR="00BB5210">
        <w:t xml:space="preserve">usuário </w:t>
      </w:r>
      <w:r w:rsidR="00A938BE">
        <w:t>e</w:t>
      </w:r>
      <w:r w:rsidR="00BB5210">
        <w:t xml:space="preserve"> seus familiares</w:t>
      </w:r>
      <w:r w:rsidR="00A938BE">
        <w:t xml:space="preserve"> gerenciarem o uso do elevador.</w:t>
      </w:r>
    </w:p>
    <w:p w:rsidR="00FC5502" w:rsidRDefault="00A938BE" w:rsidP="00567612">
      <w:r>
        <w:t>Apesar destas tecnologias terem sido aplicadas a um protótipo de elevador residencial a dois pavimentos, com pequenas modificações é possível se expandir a aplicação para inúmeros pavimentos, ou até mesmo pode-se portar a aplicação da tecnologia a outros meios de transporte, como plataformas elevatórias, escadas rolantes, estei</w:t>
      </w:r>
      <w:r w:rsidR="00FC5502">
        <w:t>ras rolantes, pois a lógica foi construída em módulos e os controladores também são modulares, se comunicando em rede serial, ou seja, cada módulo é autônomo, dedicado a um sistema, todos gerenciados por um controlador mestre.</w:t>
      </w:r>
    </w:p>
    <w:p w:rsidR="0061044E" w:rsidRDefault="0061044E" w:rsidP="00567612">
      <w:r>
        <w:t>A montagem do protótipo foi realizada em três módulos, em dois tempos distintos. Os módulos são a cabine, a fachada e o suporte. Os tempos são a maquete de ensaio e a maquete final.</w:t>
      </w:r>
    </w:p>
    <w:p w:rsidR="0061044E" w:rsidRDefault="0061044E" w:rsidP="00567612">
      <w:r>
        <w:t>A maquete inicial foi um rascunho, montada em compensado, restos de madeirite e MDF. Esta maquete foi necessária para ensaiarmos as dimensões, os movimentos, as posições dos sensores e dos atuadores.</w:t>
      </w:r>
    </w:p>
    <w:p w:rsidR="0061044E" w:rsidRDefault="00FC5502" w:rsidP="00567612">
      <w:r>
        <w:t>A cabine e a fachada</w:t>
      </w:r>
      <w:r w:rsidR="0061044E">
        <w:t xml:space="preserve"> finais</w:t>
      </w:r>
      <w:r>
        <w:t xml:space="preserve"> foram montadas em MDF marítimo, este material é encontrado com facilidade e é de fácil manuseio para corte e montagem, ideal para protótipos. </w:t>
      </w:r>
    </w:p>
    <w:p w:rsidR="0061044E" w:rsidRDefault="0061044E" w:rsidP="00567612">
      <w:r>
        <w:t>O suporte de ensaio foi realizado com a estrutura de um telhado colonial, onde roldanas com rolamentos foram afixadas, permitindo-se assim os testes de carga, movimentos verticais, posicionamento dos sensores verticais, teste de lógica e intertravamento.</w:t>
      </w:r>
    </w:p>
    <w:p w:rsidR="008A7E69" w:rsidRDefault="0061044E" w:rsidP="00567612">
      <w:r>
        <w:t>O suporte final foi realizado com madeira</w:t>
      </w:r>
      <w:r w:rsidR="008A7E69">
        <w:t xml:space="preserve"> rígida, da espécie Maçaranduba, e dimensionada conforme o suporte de ensaio, diferenciando-se na inserção de bases para o suporte, que não foram necessários no ensaio.</w:t>
      </w:r>
    </w:p>
    <w:p w:rsidR="008768C1" w:rsidRDefault="008768C1" w:rsidP="008A7E69">
      <w:pPr>
        <w:pStyle w:val="Ttulo1"/>
      </w:pPr>
      <w:bookmarkStart w:id="1" w:name="_Toc471571701"/>
      <w:r>
        <w:lastRenderedPageBreak/>
        <w:t>Aspectos Construtivos</w:t>
      </w:r>
      <w:bookmarkEnd w:id="1"/>
    </w:p>
    <w:p w:rsidR="008A7E69" w:rsidRDefault="008A7E69" w:rsidP="008768C1">
      <w:pPr>
        <w:pStyle w:val="Ttulo2"/>
      </w:pPr>
      <w:bookmarkStart w:id="2" w:name="_Toc471571702"/>
      <w:r>
        <w:t>Suporte</w:t>
      </w:r>
      <w:bookmarkEnd w:id="2"/>
    </w:p>
    <w:p w:rsidR="005C2C4D" w:rsidRDefault="00F51B30" w:rsidP="008A7E69">
      <w:r>
        <w:t>A primeira etapa para a montagem final foi a construção do suporte, po</w:t>
      </w:r>
      <w:r w:rsidR="005C2C4D">
        <w:t>i</w:t>
      </w:r>
      <w:r>
        <w:t>s já</w:t>
      </w:r>
      <w:r w:rsidR="005C2C4D">
        <w:t xml:space="preserve"> se tinha ensaiado o comportamento dos movimentos verticais da cabine.</w:t>
      </w:r>
    </w:p>
    <w:p w:rsidR="005C2C4D" w:rsidRDefault="005C2C4D" w:rsidP="008A7E69">
      <w:r>
        <w:t xml:space="preserve">O suporte foi montado com 1,5m de altura, constando de uma peça em cada lado da cabine, suportados por uma base em T, em madeira com comprimento de 0,5m. O suporte é utilizado para afixar as roldanas de içamento da cabine, além de servir de estrutura para a fachada e para o contrapeso. </w:t>
      </w:r>
    </w:p>
    <w:p w:rsidR="005C2C4D" w:rsidRDefault="005C2C4D" w:rsidP="008A7E69">
      <w:r>
        <w:t xml:space="preserve">Utilizou-se madeira Maçaranduba revestida por verniz. A altura do suporte é de 1,5m, com largura de 0,08m e comprimento de 0,12m. </w:t>
      </w:r>
    </w:p>
    <w:p w:rsidR="008A7E69" w:rsidRDefault="008A7E69" w:rsidP="008768C1">
      <w:pPr>
        <w:pStyle w:val="Ttulo2"/>
      </w:pPr>
      <w:bookmarkStart w:id="3" w:name="_Toc471571703"/>
      <w:r>
        <w:t>Fachada</w:t>
      </w:r>
      <w:bookmarkEnd w:id="3"/>
    </w:p>
    <w:p w:rsidR="008A7E69" w:rsidRDefault="009C1809" w:rsidP="008A7E69">
      <w:r>
        <w:t>A fachada foi montada para simulação da interação do usuário com os comandos externos à cabine. Na fachada foram inseridos os indicadores de posição da cabine em relação aos pavimentos, foram inseridos botões de chamada da cabine e cobriu as laterais do suporte e frente da cabine, simulando assim as paredes da edificação. A fachada foi montada de forma a possibilitar maior didática quanto ao funcionamento do projeto, podendo-se assim remover parte das paredes para melhor visualização do poço do elevador.</w:t>
      </w:r>
    </w:p>
    <w:p w:rsidR="00924E68" w:rsidRDefault="008A7E69" w:rsidP="008768C1">
      <w:pPr>
        <w:pStyle w:val="Ttulo2"/>
      </w:pPr>
      <w:bookmarkStart w:id="4" w:name="_Toc471571704"/>
      <w:r>
        <w:t>Cabine</w:t>
      </w:r>
      <w:bookmarkEnd w:id="4"/>
    </w:p>
    <w:p w:rsidR="00FE1B67" w:rsidRDefault="00924E68" w:rsidP="00924E68">
      <w:r>
        <w:t xml:space="preserve">A cabine foi montada em MDF coberto na cor branca. O acabamento nesta cor permitiu uma </w:t>
      </w:r>
      <w:r w:rsidR="00FE1B67">
        <w:t>melhor iluminação no interior da cabine, além de dar a alguns usuários uma fácil localização das saídas da cabine e do painel de comandos.</w:t>
      </w:r>
    </w:p>
    <w:p w:rsidR="004C4B99" w:rsidRDefault="00FE1B67" w:rsidP="00924E68">
      <w:r>
        <w:t xml:space="preserve">Dimensionou-se a cabine de forma a </w:t>
      </w:r>
      <w:r w:rsidR="004C4B99">
        <w:t>conciliar</w:t>
      </w:r>
      <w:r>
        <w:t xml:space="preserve"> as normas vigentes e proporc</w:t>
      </w:r>
      <w:r w:rsidR="004C4B99">
        <w:t xml:space="preserve">ionar ao usuário fácil locomoção em seu interior, em especial o usuário cadeirante e os com visão reduzida ou suprimida. </w:t>
      </w:r>
      <w:r w:rsidR="0040241E">
        <w:t>A cabine tem aspecto externo retangular, com dimensões de frente compreendendo 1m de largura por 0,5m de altura e 0,5m de profundidade. A área interna para o usuário é de 0,5m x 0,5m. As áreas internas da cabine que não são destinadas ao usuário são utilizadas para acomodação de todo o sistema de controle e dos motores.</w:t>
      </w:r>
      <w:r w:rsidR="00904750">
        <w:t xml:space="preserve"> A cabine tem uma massa de 20kg, já incluídas as portas mas descontado o motor de içamento. Para sua locomoção vertical foi utilizado nas laterais guias estabilizadoras.</w:t>
      </w:r>
    </w:p>
    <w:p w:rsidR="00826F3D" w:rsidRDefault="00826F3D" w:rsidP="00924E68">
      <w:r>
        <w:t>As portas da cabine são retangulares, montadas em MDF branco com dimensões de 0,25m de largura, 0,5m de altura, 10mm de espessura e 1,2kg cada. São duas portas montadas uma ao lado da outra, movimentam-se horizontalmente, com direção opostas</w:t>
      </w:r>
      <w:r w:rsidR="00E27774">
        <w:t>. Este movimento se dá por acoplamento motor-pinhão-cremalheira. As cremalheiras são afixadas na parte posterior inferior da cada porta, e estas são acopladas ao pinhão de cada motor.</w:t>
      </w:r>
    </w:p>
    <w:p w:rsidR="004C4B99" w:rsidRDefault="004C4B99" w:rsidP="00924E68">
      <w:r>
        <w:t>Na parte traseira da cabine foi feito um recorte e colocado vidro emoldurado com dimensão de 40X40cm e 3mm de espessura. Esta inserção é puramente didática, para que o interior pudesse ser visto a qualquer momento. Há ainda a possibilidade de remoção deste vidro e o acionamento interno da cabine realizada pelo painel de comando interno.</w:t>
      </w:r>
    </w:p>
    <w:p w:rsidR="0003105F" w:rsidRDefault="00F91468" w:rsidP="00924E68">
      <w:r>
        <w:t>Como fator de segurança ao equipamento foi inserido sensores de posição horizontal das portas, o que impede o movimento da cabine verticalmente quando as portas não estiverem totalmente fechadas.</w:t>
      </w:r>
      <w:r w:rsidR="0003105F">
        <w:t xml:space="preserve"> Foi também implementado intertravamento no comando local, que impede que as portas sejam abertas durante o trajeto vertical.</w:t>
      </w:r>
      <w:r w:rsidR="004C305C">
        <w:t xml:space="preserve"> Anexado ao suporte também foi </w:t>
      </w:r>
      <w:r w:rsidR="004C305C">
        <w:lastRenderedPageBreak/>
        <w:t>inserido um dispositivo trava-quedas, uma adaptação realizada com máquina de cinto de segurança que trava-se quando a carga é acelerada bruscamente para baixo.</w:t>
      </w:r>
    </w:p>
    <w:p w:rsidR="0003105F" w:rsidRDefault="0003105F" w:rsidP="00924E68">
      <w:r>
        <w:t>Para a segurança do usuário foi colocado piso antiderrapante, corrimãos, saída de emergência com possibilidade de remoç</w:t>
      </w:r>
      <w:r w:rsidR="004C305C">
        <w:t>ão de cadeirantes, aviso sonoro de anormalidade no edifício ou no sistema, aviso visual de emergências, intercomunicador, comandos de acionamento manual de emergência, comandos manuais locais de acionamento de abertura e fechamento de portas.</w:t>
      </w:r>
    </w:p>
    <w:p w:rsidR="001941C6" w:rsidRDefault="0003105F" w:rsidP="00924E68">
      <w:r>
        <w:t>Foi inserido também exaustor</w:t>
      </w:r>
      <w:r w:rsidR="004C305C">
        <w:t xml:space="preserve"> e ventilador no topo da cabine, além de iluminação acima das especificações técnicas, caixas de som para interatividade com o sistema.</w:t>
      </w:r>
    </w:p>
    <w:p w:rsidR="008A7E69" w:rsidRDefault="006F0CE1" w:rsidP="0040241E">
      <w:pPr>
        <w:pStyle w:val="Ttulo1"/>
      </w:pPr>
      <w:bookmarkStart w:id="5" w:name="_Toc471571705"/>
      <w:r>
        <w:t>Sistema</w:t>
      </w:r>
      <w:bookmarkEnd w:id="5"/>
    </w:p>
    <w:p w:rsidR="0014567E" w:rsidRDefault="00904750" w:rsidP="0040241E">
      <w:r>
        <w:t xml:space="preserve">Para atendimento aos propósitos do projeto, aplicou-se tecnologias modernas, de fácil acesso, baixo custo, alta interoperabilidade, escalabilidade e portabilidade. </w:t>
      </w:r>
      <w:r w:rsidR="0014567E">
        <w:t>Relembrando que o projeto visa a automatização de elevadores, e esta automatização tem como foco principal aqueles que têm necessidade de facilitação de acessibilidade, as tecnologias aplicadas foram buscadas de forma a atendê-los majoritariamente, tendo o cuidado de não se exigir dos usuários maior sacrifício para usá-las, e sim facilitar ao máximo seu uso, de forma intuitiva.</w:t>
      </w:r>
    </w:p>
    <w:p w:rsidR="00EB3FDD" w:rsidRDefault="00EB3FDD" w:rsidP="0040241E">
      <w:r>
        <w:t>As tecnologias serão apresentadas em dois grupos: hardware e software. A primeira compreende todos os meios físicos empregados ao sistema, e o segundo todos os recursos lógicos. Na etapa de projeto, alguns softwares e hardwares foram utilizados para que o objetivo fosse alcançado, porém é dispensável para o usuário final.</w:t>
      </w:r>
    </w:p>
    <w:p w:rsidR="00EB3FDD" w:rsidRDefault="00EB3FDD" w:rsidP="00EB3FDD">
      <w:pPr>
        <w:pStyle w:val="Ttulo2"/>
      </w:pPr>
      <w:bookmarkStart w:id="6" w:name="_Toc471571706"/>
      <w:r>
        <w:t>Hardware</w:t>
      </w:r>
      <w:bookmarkEnd w:id="6"/>
      <w:r>
        <w:t xml:space="preserve">  </w:t>
      </w:r>
    </w:p>
    <w:p w:rsidR="0040241E" w:rsidRDefault="006C7657" w:rsidP="0040241E">
      <w:r>
        <w:t xml:space="preserve">O cérebro da automatização é o controlador, e seu hardware é constituído de um microprocessador, memória e oscilador, e comunicação digital de entradas e saídas físicas para interação com o resto do sistema. </w:t>
      </w:r>
    </w:p>
    <w:p w:rsidR="008B6614" w:rsidRDefault="006C7657" w:rsidP="0040241E">
      <w:r>
        <w:t xml:space="preserve">Estas entradas físicas digitais são por exemplo os sensores, botões, microfones, </w:t>
      </w:r>
      <w:r w:rsidR="008B6614">
        <w:t xml:space="preserve">cartões magnéticos, sensores biométricos, etc. e as saídas físicas digitais são por exemplo os alto falantes, indicadores de pavimento da cabine, indicadores de botões acionados, motores, companhias, ventiladores, iluminação, etc. </w:t>
      </w:r>
    </w:p>
    <w:p w:rsidR="00CC3B70" w:rsidRDefault="008B6614" w:rsidP="00CC3B70">
      <w:r>
        <w:t>Cada parte do hardware utilizado no projeto será detalhado. Serão separados nos três grupos: entradas, saídas e controlador.</w:t>
      </w:r>
    </w:p>
    <w:p w:rsidR="006C7657" w:rsidRDefault="008B6614" w:rsidP="008B6614">
      <w:pPr>
        <w:pStyle w:val="Ttulo2"/>
      </w:pPr>
      <w:bookmarkStart w:id="7" w:name="_Toc471571707"/>
      <w:r>
        <w:t>Software</w:t>
      </w:r>
      <w:bookmarkEnd w:id="7"/>
      <w:r>
        <w:t xml:space="preserve"> </w:t>
      </w:r>
    </w:p>
    <w:p w:rsidR="00CC3B70" w:rsidRDefault="00CC3B70" w:rsidP="00CC3B70">
      <w:r>
        <w:t xml:space="preserve">Apesar de o controlador ser o cérebro da automatização, ele por si só não controla nada, a menos que seja instruído a tal. </w:t>
      </w:r>
      <w:r w:rsidR="00722973">
        <w:t>Para instrui-lo é necessário conhecer sua linguagem, entender que tipo de instrução ele realiza, é necessário portanto definir uma lógica para seu controle. É necess</w:t>
      </w:r>
      <w:r w:rsidR="004C02B1">
        <w:t>ário aplicar um</w:t>
      </w:r>
      <w:r w:rsidR="00722973">
        <w:t xml:space="preserve"> software a ele</w:t>
      </w:r>
      <w:r w:rsidR="004C02B1">
        <w:t>, mais especificamente seu firmware</w:t>
      </w:r>
      <w:r w:rsidR="00722973">
        <w:t>.</w:t>
      </w:r>
    </w:p>
    <w:p w:rsidR="004C02B1" w:rsidRDefault="00722973" w:rsidP="00CC3B70">
      <w:r>
        <w:t xml:space="preserve">O controlador é instruído através de </w:t>
      </w:r>
      <w:r w:rsidR="004C02B1">
        <w:t>firmware</w:t>
      </w:r>
      <w:r>
        <w:t xml:space="preserve"> próprio, com verbetes e linguagem própria. Além d</w:t>
      </w:r>
      <w:r w:rsidR="004C02B1">
        <w:t>este aspecto de software</w:t>
      </w:r>
      <w:r>
        <w:t>, há de se ter um software de interpretação em tempo real do que ocorre no meio físico, ou seja, o controlador deverá saber interagira com o hardware do projeto.</w:t>
      </w:r>
    </w:p>
    <w:p w:rsidR="00722973" w:rsidRDefault="004C02B1" w:rsidP="00CC3B70">
      <w:r>
        <w:t>Uma terceira face de software é concernente à interface do sistema com o usuário, é realizada a alto nível, com interface gráfica e ou sonora.</w:t>
      </w:r>
      <w:r w:rsidR="00F4420D">
        <w:t xml:space="preserve"> </w:t>
      </w:r>
    </w:p>
    <w:p w:rsidR="00F4420D" w:rsidRDefault="00F4420D" w:rsidP="00CC3B70">
      <w:r>
        <w:lastRenderedPageBreak/>
        <w:t>Quanto ao firmware, ou seja, as instruções gravadas pelo fabricante no microcontrolador, nenhuma mudança foi necessária, nenhuma programação foi requerida. Em relação ao software de interação com o hardware do sistema, é esta programação que faz com que o conjunto tenha um aspecto orgânico, é a parte que junta as peças, que coordena, que gerencia e faz a interface com o usuário. Esta parte é detalhada na seç</w:t>
      </w:r>
      <w:r w:rsidR="004F0E02">
        <w:t>ão de Controle</w:t>
      </w:r>
      <w:r>
        <w:t>.</w:t>
      </w:r>
    </w:p>
    <w:p w:rsidR="00F4420D" w:rsidRDefault="00F4420D" w:rsidP="00CC3B70">
      <w:r>
        <w:t xml:space="preserve">A última face de software, a que interage virtualmente com o usuário, </w:t>
      </w:r>
      <w:r w:rsidR="004F0E02">
        <w:t>é mais destinada a supervisão e gerenciamento, não controle. É realizada em interface gráfica, permitindo o usuário obter informações mais detalhadas sobre todo o sistema. É um software que possibilita desde a obtenção de dados de hardware como estado dos sensores, tempo de trabalho de um motor, até o gerenciamento das pessoas que utilizaram o sistema, a personalização de sons, de comandos de voz, ou ajuste de aspectos de engenharia, como o ajuste da velocidade de um motor. Mais detalhes deste software são demonstrados na seção de Interface.</w:t>
      </w:r>
    </w:p>
    <w:p w:rsidR="006B59A3" w:rsidRPr="00CC3B70" w:rsidRDefault="006B59A3" w:rsidP="006B59A3">
      <w:pPr>
        <w:pStyle w:val="Ttulo1"/>
      </w:pPr>
      <w:bookmarkStart w:id="8" w:name="_Toc471571708"/>
      <w:r>
        <w:t>Hardware</w:t>
      </w:r>
      <w:r w:rsidR="007C7FBC">
        <w:t xml:space="preserve"> – Entradas físicas</w:t>
      </w:r>
      <w:bookmarkEnd w:id="8"/>
    </w:p>
    <w:p w:rsidR="003E2AF1" w:rsidRDefault="00F115DA" w:rsidP="006B59A3">
      <w:pPr>
        <w:pStyle w:val="Ttulo2"/>
      </w:pPr>
      <w:bookmarkStart w:id="9" w:name="_Toc471571709"/>
      <w:r>
        <w:t>Sensores</w:t>
      </w:r>
      <w:bookmarkEnd w:id="9"/>
    </w:p>
    <w:p w:rsidR="00132013" w:rsidRDefault="00132013" w:rsidP="00132013">
      <w:pPr>
        <w:ind w:firstLine="708"/>
      </w:pPr>
      <w:r>
        <w:t>Após teste com alguns tipos de sensores, como o magnético e o ultrassônico, optou-se pelos</w:t>
      </w:r>
      <w:r w:rsidR="00F115DA">
        <w:t xml:space="preserve"> sensores </w:t>
      </w:r>
      <w:r>
        <w:t>do tipo micro-switch. Esta opção se deu pelo fato de o sensor magnético não ter boa repetibilidade, ou seja, nem sempre ele atuava na mesma posição, podendo trazer danos à instalação e insegurança ao usuário. O sensor ultrassônico é uma boa opção, porém o tempo de reação entre sensoriamento e comando para o motor foi muito alto em nível de maquete.</w:t>
      </w:r>
    </w:p>
    <w:p w:rsidR="00940A11" w:rsidRDefault="00132013" w:rsidP="00132013">
      <w:pPr>
        <w:ind w:firstLine="708"/>
      </w:pPr>
      <w:r>
        <w:t>Os sensores utilizados foram</w:t>
      </w:r>
      <w:r w:rsidR="00F115DA">
        <w:t xml:space="preserve"> </w:t>
      </w:r>
      <w:r w:rsidR="001D4916">
        <w:t xml:space="preserve">chaves </w:t>
      </w:r>
      <w:r w:rsidR="006B59A3">
        <w:t xml:space="preserve">mecânicas </w:t>
      </w:r>
      <w:r w:rsidR="001D4916">
        <w:t xml:space="preserve">com acionamento </w:t>
      </w:r>
      <w:r w:rsidR="006B59A3">
        <w:t>de contato</w:t>
      </w:r>
      <w:r>
        <w:t>.</w:t>
      </w:r>
      <w:r w:rsidR="00F115DA">
        <w:t xml:space="preserve"> </w:t>
      </w:r>
      <w:r w:rsidR="006B59A3">
        <w:t>F</w:t>
      </w:r>
      <w:r w:rsidR="001D4916">
        <w:t xml:space="preserve">oram instalados </w:t>
      </w:r>
      <w:r w:rsidR="00F115DA">
        <w:t>dois em cada porta, sendo um no extremo externo do eixo de movimento horizontal, indicando porta totalmente aberta e um no extremo interno do eixo de movimentação, indicando port</w:t>
      </w:r>
      <w:r w:rsidR="00B20B5D">
        <w:t>a</w:t>
      </w:r>
      <w:r w:rsidR="00F115DA">
        <w:t xml:space="preserve"> totalmente fechada. Os sensores possuem três pinos, um comum (C), um normalmente aberto (N</w:t>
      </w:r>
      <w:r w:rsidR="006B59A3">
        <w:t>A</w:t>
      </w:r>
      <w:r w:rsidR="00F115DA">
        <w:t>) e um normalmente fechado (N</w:t>
      </w:r>
      <w:r w:rsidR="006B59A3">
        <w:t>F</w:t>
      </w:r>
      <w:r w:rsidR="00F115DA">
        <w:t>).</w:t>
      </w:r>
      <w:r w:rsidR="001D4916">
        <w:t xml:space="preserve"> </w:t>
      </w:r>
    </w:p>
    <w:p w:rsidR="00940A11" w:rsidRDefault="006B59A3" w:rsidP="00940A11">
      <w:pPr>
        <w:ind w:firstLine="708"/>
      </w:pPr>
      <w:r>
        <w:t>Também foi</w:t>
      </w:r>
      <w:r w:rsidR="001D4916">
        <w:t xml:space="preserve"> in</w:t>
      </w:r>
      <w:r>
        <w:t>stalado</w:t>
      </w:r>
      <w:r w:rsidR="001D4916">
        <w:t xml:space="preserve"> </w:t>
      </w:r>
      <w:r>
        <w:t>u</w:t>
      </w:r>
      <w:r w:rsidR="001D4916">
        <w:t xml:space="preserve">m </w:t>
      </w:r>
      <w:r>
        <w:t xml:space="preserve">sensor </w:t>
      </w:r>
      <w:r w:rsidR="001D4916">
        <w:t>em cada extremo do pavimento, com a intenção de identificar o alinhamento vertical da cabine ao piso, e então permitir a abertura e fechamento das portas.</w:t>
      </w:r>
    </w:p>
    <w:p w:rsidR="00FA497F" w:rsidRDefault="00B20B5D" w:rsidP="00AD3D54">
      <w:pPr>
        <w:ind w:firstLine="708"/>
      </w:pPr>
      <w:r>
        <w:t>Por segurança</w:t>
      </w:r>
      <w:r w:rsidR="004F52DD">
        <w:t>,</w:t>
      </w:r>
      <w:r>
        <w:t xml:space="preserve"> os sensores de fim de curso </w:t>
      </w:r>
      <w:r w:rsidR="004F52DD">
        <w:t>utilizados para indicação de portas totalmente</w:t>
      </w:r>
      <w:r w:rsidR="00FA497F">
        <w:t xml:space="preserve"> abertas </w:t>
      </w:r>
      <w:r>
        <w:t xml:space="preserve">são usados como normalmente </w:t>
      </w:r>
      <w:r w:rsidR="004F52DD">
        <w:t>fechado</w:t>
      </w:r>
      <w:r>
        <w:t>,</w:t>
      </w:r>
      <w:r w:rsidR="00FA497F">
        <w:t xml:space="preserve"> pois qualquer falha em seu cabeamento </w:t>
      </w:r>
      <w:r w:rsidR="001D4916">
        <w:t>indicará</w:t>
      </w:r>
      <w:r w:rsidR="00FA497F">
        <w:t xml:space="preserve"> ao controlador que as portas estão em seu fim de curso, fazendo com que os motores parem seus movimentos de abertura.</w:t>
      </w:r>
    </w:p>
    <w:p w:rsidR="00B20B5D" w:rsidRDefault="00FA497F" w:rsidP="00AD3D54">
      <w:pPr>
        <w:ind w:firstLine="708"/>
      </w:pPr>
      <w:r>
        <w:t>Os sensores de porta totalmente fechadas são utilizados como normalmente aberto, pois no caso de falha de cabeamento o controlador entenderá que as portas não estão totalmente fechadas. Estar completamente fechadas é um sinal de permissividade para que a cabine se locomova verticalmente.</w:t>
      </w:r>
      <w:r w:rsidR="00B20B5D">
        <w:t xml:space="preserve"> </w:t>
      </w:r>
    </w:p>
    <w:p w:rsidR="00AD3D54" w:rsidRDefault="001D4916" w:rsidP="00826F3D">
      <w:pPr>
        <w:ind w:firstLine="708"/>
      </w:pPr>
      <w:r>
        <w:t xml:space="preserve">Também os sensores colocados no eixo vertical são montados usando-se seus contatos normal fechado, pois o intertravamento do movimento vertical dependerá da permissividade destes sensores. A falha </w:t>
      </w:r>
      <w:r w:rsidR="00826F3D">
        <w:t>dos mesmos</w:t>
      </w:r>
      <w:r>
        <w:t xml:space="preserve"> deverá indicar que a cabine atingiu seu limite e não poderá mais se deslocar.</w:t>
      </w:r>
    </w:p>
    <w:p w:rsidR="00F115DA" w:rsidRDefault="00F115DA" w:rsidP="00F115DA">
      <w:pPr>
        <w:keepNext/>
        <w:jc w:val="center"/>
      </w:pPr>
      <w:r>
        <w:lastRenderedPageBreak/>
        <w:t>‘</w:t>
      </w:r>
      <w:r w:rsidRPr="00F115DA">
        <w:rPr>
          <w:noProof/>
          <w:lang w:eastAsia="pt-BR"/>
        </w:rPr>
        <w:drawing>
          <wp:inline distT="0" distB="0" distL="0" distR="0" wp14:anchorId="59366946" wp14:editId="177186E9">
            <wp:extent cx="1367085" cy="12763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0151" cy="12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DA" w:rsidRDefault="00F115DA" w:rsidP="00F115DA">
      <w:pPr>
        <w:pStyle w:val="Legenda"/>
        <w:jc w:val="center"/>
      </w:pPr>
      <w:r>
        <w:t xml:space="preserve">Figura </w:t>
      </w:r>
      <w:r w:rsidR="001F2AF3">
        <w:fldChar w:fldCharType="begin"/>
      </w:r>
      <w:r w:rsidR="001F2AF3">
        <w:instrText xml:space="preserve"> SEQ Figura \* ARABIC </w:instrText>
      </w:r>
      <w:r w:rsidR="001F2AF3">
        <w:fldChar w:fldCharType="separate"/>
      </w:r>
      <w:r w:rsidR="0042510F">
        <w:rPr>
          <w:noProof/>
        </w:rPr>
        <w:t>1</w:t>
      </w:r>
      <w:r w:rsidR="001F2AF3">
        <w:rPr>
          <w:noProof/>
        </w:rPr>
        <w:fldChar w:fldCharType="end"/>
      </w:r>
      <w:r>
        <w:t xml:space="preserve"> - Micro-switch</w:t>
      </w:r>
    </w:p>
    <w:p w:rsidR="00F115DA" w:rsidRDefault="00F115DA" w:rsidP="00F115DA"/>
    <w:p w:rsidR="00B20B5D" w:rsidRDefault="000B232E" w:rsidP="00B20B5D">
      <w:pPr>
        <w:keepNext/>
        <w:jc w:val="center"/>
      </w:pPr>
      <w:r w:rsidRPr="000B232E">
        <w:rPr>
          <w:noProof/>
          <w:lang w:eastAsia="pt-BR"/>
        </w:rPr>
        <w:drawing>
          <wp:inline distT="0" distB="0" distL="0" distR="0" wp14:anchorId="485B9DAF" wp14:editId="78913EDE">
            <wp:extent cx="5400040" cy="3223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DA" w:rsidRDefault="00B20B5D" w:rsidP="00B20B5D">
      <w:pPr>
        <w:pStyle w:val="Legenda"/>
        <w:jc w:val="center"/>
      </w:pPr>
      <w:r>
        <w:t xml:space="preserve">Figura </w:t>
      </w:r>
      <w:r w:rsidR="001F2AF3">
        <w:fldChar w:fldCharType="begin"/>
      </w:r>
      <w:r w:rsidR="001F2AF3">
        <w:instrText xml:space="preserve"> SEQ Figura \* ARABIC </w:instrText>
      </w:r>
      <w:r w:rsidR="001F2AF3">
        <w:fldChar w:fldCharType="separate"/>
      </w:r>
      <w:r w:rsidR="0042510F">
        <w:rPr>
          <w:noProof/>
        </w:rPr>
        <w:t>2</w:t>
      </w:r>
      <w:r w:rsidR="001F2AF3">
        <w:rPr>
          <w:noProof/>
        </w:rPr>
        <w:fldChar w:fldCharType="end"/>
      </w:r>
      <w:r>
        <w:t xml:space="preserve"> - Diagrama de ligação dos sensores de posição das portas da cabine</w:t>
      </w:r>
    </w:p>
    <w:p w:rsidR="000B232E" w:rsidRDefault="00B20B5D" w:rsidP="00940A11">
      <w:pPr>
        <w:ind w:firstLine="708"/>
      </w:pPr>
      <w:r>
        <w:t>O circuito acima é o esquema de ligação genérico de ligação dos sensores. Ele retrata o instante de não-acionamento</w:t>
      </w:r>
      <w:r w:rsidR="00961C4F">
        <w:t xml:space="preserve"> das portas totalmente fechadas ou o acionamento das portas totalmente fechadas</w:t>
      </w:r>
      <w:r w:rsidR="000B232E">
        <w:t>.</w:t>
      </w:r>
    </w:p>
    <w:p w:rsidR="00961C4F" w:rsidRDefault="00B20B5D" w:rsidP="00940A11">
      <w:pPr>
        <w:ind w:firstLine="708"/>
      </w:pPr>
      <w:r>
        <w:t xml:space="preserve">Uma fonte de </w:t>
      </w:r>
      <m:oMath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t xml:space="preserve"> alimenta o comum dos sensores. Em estado de repouso o sensor </w:t>
      </w:r>
      <w:r w:rsidR="00961C4F">
        <w:t xml:space="preserve">de porta totalmente aberta </w:t>
      </w:r>
      <w:r>
        <w:t xml:space="preserve">mantém o </w:t>
      </w:r>
      <w:r w:rsidR="004F52DD">
        <w:t>estado lógico 1</w:t>
      </w:r>
      <w:r>
        <w:t xml:space="preserve"> </w:t>
      </w:r>
      <w:r w:rsidR="00961C4F">
        <w:t>e o sensor de porta tota</w:t>
      </w:r>
      <w:r w:rsidR="004F52DD">
        <w:t>lmente fechada mantém o estado 0</w:t>
      </w:r>
      <w:r w:rsidR="00961C4F">
        <w:t xml:space="preserve"> n</w:t>
      </w:r>
      <w:r>
        <w:t>a porta</w:t>
      </w:r>
      <w:r w:rsidR="00961C4F">
        <w:t xml:space="preserve"> digital que é conectado à</w:t>
      </w:r>
      <w:r>
        <w:t xml:space="preserve"> placa do Arduino.</w:t>
      </w:r>
      <w:r w:rsidR="000B232E">
        <w:t xml:space="preserve"> O led de acionamento se a</w:t>
      </w:r>
      <w:r w:rsidR="00961C4F">
        <w:t>cende quando a porta estiver totalmente aberta ou quando não estiver totalmente fechada</w:t>
      </w:r>
      <w:r w:rsidR="000B232E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D5728">
        <w:rPr>
          <w:rFonts w:eastAsiaTheme="minorEastAsia"/>
        </w:rPr>
        <w:t xml:space="preserve"> limita a corrente que atravessa o led. </w:t>
      </w:r>
      <w:r w:rsidR="00961C4F">
        <w:t xml:space="preserve">Existem </w:t>
      </w:r>
      <w:r w:rsidR="0044324B">
        <w:t>oito</w:t>
      </w:r>
      <w:r w:rsidR="00961C4F">
        <w:t xml:space="preserve"> circuitos similares ao exposto acima, um para cada sensor</w:t>
      </w:r>
      <w:r w:rsidR="000B232E">
        <w:t>.</w:t>
      </w:r>
    </w:p>
    <w:p w:rsidR="000B232E" w:rsidRDefault="000B232E" w:rsidP="00940A11">
      <w:pPr>
        <w:ind w:firstLine="708"/>
      </w:pPr>
      <w:r>
        <w:t xml:space="preserve">Apesar de o Arduino possuir resistores de pull-up na suas portas, experimentamos valores altos de tensão </w:t>
      </w:r>
      <w:r w:rsidR="00961C4F">
        <w:t xml:space="preserve">(cerca de </w:t>
      </w:r>
      <m:oMath>
        <m:r>
          <w:rPr>
            <w:rFonts w:ascii="Cambria Math" w:hAnsi="Cambria Math"/>
          </w:rPr>
          <m:t>1,1V</m:t>
        </m:r>
      </m:oMath>
      <w:r w:rsidR="00247D73">
        <w:t xml:space="preserve">) </w:t>
      </w:r>
      <w:r w:rsidR="009D5728">
        <w:t>para o estado lógico 0</w:t>
      </w:r>
      <w:r>
        <w:t xml:space="preserve"> no uso desta micro-switch</w:t>
      </w:r>
      <w:r w:rsidR="00247D73">
        <w:t xml:space="preserve">. O resistor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47D73">
        <w:t xml:space="preserve"> portanto faz uma redundância deste </w:t>
      </w:r>
      <w:r w:rsidR="009D5728">
        <w:rPr>
          <w:i/>
        </w:rPr>
        <w:t>pull-</w:t>
      </w:r>
      <w:r w:rsidR="00247D73" w:rsidRPr="009D5728">
        <w:rPr>
          <w:i/>
        </w:rPr>
        <w:t>up</w:t>
      </w:r>
      <w:r w:rsidR="00247D73">
        <w:t xml:space="preserve"> </w:t>
      </w:r>
      <w:r w:rsidR="009D5728">
        <w:t xml:space="preserve"> </w:t>
      </w:r>
      <w:r w:rsidR="00247D73">
        <w:t xml:space="preserve">e força a porta digital receber </w:t>
      </w:r>
      <m:oMath>
        <m:r>
          <w:rPr>
            <w:rFonts w:ascii="Cambria Math" w:hAnsi="Cambria Math"/>
          </w:rPr>
          <m:t>0V</m:t>
        </m:r>
      </m:oMath>
      <w:r w:rsidR="00247D73">
        <w:t>.</w:t>
      </w:r>
    </w:p>
    <w:p w:rsidR="00B42E66" w:rsidRDefault="0069668D" w:rsidP="00B42E66">
      <w:pPr>
        <w:keepNext/>
        <w:jc w:val="center"/>
      </w:pPr>
      <w:r w:rsidRPr="00C31FAD">
        <w:rPr>
          <w:noProof/>
          <w:highlight w:val="yellow"/>
          <w:lang w:eastAsia="pt-BR"/>
        </w:rPr>
        <w:lastRenderedPageBreak/>
        <w:drawing>
          <wp:inline distT="0" distB="0" distL="0" distR="0" wp14:anchorId="1D756BD0" wp14:editId="07416826">
            <wp:extent cx="5400040" cy="21793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F1" w:rsidRDefault="00B42E66" w:rsidP="00B42E66">
      <w:pPr>
        <w:pStyle w:val="Legenda"/>
        <w:jc w:val="center"/>
      </w:pPr>
      <w:r>
        <w:t xml:space="preserve">Figura </w:t>
      </w:r>
      <w:r w:rsidR="001F2AF3">
        <w:fldChar w:fldCharType="begin"/>
      </w:r>
      <w:r w:rsidR="001F2AF3">
        <w:instrText xml:space="preserve"> SEQ Figura \* ARABIC </w:instrText>
      </w:r>
      <w:r w:rsidR="001F2AF3">
        <w:fldChar w:fldCharType="separate"/>
      </w:r>
      <w:r w:rsidR="0042510F">
        <w:rPr>
          <w:noProof/>
        </w:rPr>
        <w:t>3</w:t>
      </w:r>
      <w:r w:rsidR="001F2AF3">
        <w:rPr>
          <w:noProof/>
        </w:rPr>
        <w:fldChar w:fldCharType="end"/>
      </w:r>
      <w:r>
        <w:t xml:space="preserve"> - Matriz de causa X efeito</w:t>
      </w:r>
    </w:p>
    <w:p w:rsidR="00187FE7" w:rsidRDefault="00187FE7" w:rsidP="00B42E66">
      <w:r>
        <w:t>A matriz de causa e efeito tem por objetivo mostrar graficamente a consequência gerada por cada ação ou por um conjunto delas. Cada X marcado representa uma ação. Se em uma coluna aparecer mais de um X tratamos como uma lógica OU. A lógica E por sua vez deve ser representada por um E. Caso haja mais de uma possibilidade de conjunção, o E deve ser sucedido de um numeral, como E1, E2, En.</w:t>
      </w:r>
    </w:p>
    <w:p w:rsidR="00B42E66" w:rsidRDefault="00416362" w:rsidP="00B42E66">
      <w:r>
        <w:t xml:space="preserve">A matriz </w:t>
      </w:r>
      <w:r w:rsidR="00187FE7">
        <w:t xml:space="preserve">mostrada </w:t>
      </w:r>
      <w:r>
        <w:t>resume os intertravamentos dos sensores. Na coluna da esquerda o causador e na linha superior o possível efeito.</w:t>
      </w:r>
    </w:p>
    <w:p w:rsidR="00416362" w:rsidRDefault="00416362" w:rsidP="0069668D">
      <w:r>
        <w:t xml:space="preserve">Na </w:t>
      </w:r>
      <w:r w:rsidR="004F52DD">
        <w:t>primeira linha da coluna de causa, tem-se</w:t>
      </w:r>
      <w:r>
        <w:t xml:space="preserve"> o acionamento do sensor </w:t>
      </w:r>
      <w:r w:rsidR="0069668D">
        <w:t xml:space="preserve">externo </w:t>
      </w:r>
      <w:r>
        <w:t>esquerdo</w:t>
      </w:r>
      <w:r w:rsidR="0069668D">
        <w:t>,</w:t>
      </w:r>
      <w:r>
        <w:t xml:space="preserve"> e como causa apenas o intertravamento com o motor de acionamento de abertura da porta da esquerda.</w:t>
      </w:r>
    </w:p>
    <w:p w:rsidR="00416362" w:rsidRPr="00B42E66" w:rsidRDefault="00416362" w:rsidP="0069668D">
      <w:r>
        <w:t xml:space="preserve">Na </w:t>
      </w:r>
      <w:r w:rsidR="004F52DD">
        <w:t>segunda</w:t>
      </w:r>
      <w:r>
        <w:t xml:space="preserve"> linha temos como causa o acionamento do sensor </w:t>
      </w:r>
      <w:r w:rsidR="0069668D">
        <w:t xml:space="preserve">externo </w:t>
      </w:r>
      <w:r>
        <w:t>direito</w:t>
      </w:r>
      <w:r w:rsidR="0069668D">
        <w:t>,</w:t>
      </w:r>
      <w:r>
        <w:t xml:space="preserve"> e como causa apenas o intertravamento com o motor de acionamento de abertura da porta da direita.</w:t>
      </w:r>
    </w:p>
    <w:p w:rsidR="0069668D" w:rsidRPr="00B42E66" w:rsidRDefault="0069668D" w:rsidP="0069668D">
      <w:r>
        <w:t xml:space="preserve">Na </w:t>
      </w:r>
      <w:r w:rsidR="004F52DD">
        <w:t>terceira</w:t>
      </w:r>
      <w:r>
        <w:t xml:space="preserve"> linha temos como causa o acionamento do sensor interno esquerda, e como causa o intertravamento com o motor de acionamento de fechamento da porta da esquerda. Outra causa é a lógica “E” que ele pode fazer com o sensor de fechamento da porta da direita.</w:t>
      </w:r>
    </w:p>
    <w:p w:rsidR="0069668D" w:rsidRDefault="0069668D" w:rsidP="0069668D">
      <w:r>
        <w:t xml:space="preserve">Na </w:t>
      </w:r>
      <w:r w:rsidR="004F52DD">
        <w:t>quarta</w:t>
      </w:r>
      <w:r>
        <w:t xml:space="preserve"> linha temos como causa o acionamento do sensor interno direito, e como causa o intertravamento com o motor de acionamento de fechamento da porta da direita. Outra causa é a lógica “E” que ele pode fazer com o sensor de fechamento da porta da esquerda. Esta lógica “E” é o permissivo para a cabine poder se deslocar. Caso um dos sensores esteja “</w:t>
      </w:r>
      <w:r w:rsidR="00C95DF6">
        <w:t>ABERTO” a cabine será impedida de se deslocar.</w:t>
      </w:r>
    </w:p>
    <w:p w:rsidR="00C95DF6" w:rsidRDefault="00C95DF6" w:rsidP="0069668D">
      <w:r w:rsidRPr="004A49F3">
        <w:t xml:space="preserve">Lembrar que o acionamento </w:t>
      </w:r>
      <w:r w:rsidR="00DC4EFC" w:rsidRPr="004A49F3">
        <w:t>relacionado à polarização do sinal</w:t>
      </w:r>
      <w:r w:rsidRPr="004A49F3">
        <w:t>.</w:t>
      </w:r>
      <w:r w:rsidR="008C25BB" w:rsidRPr="004A49F3">
        <w:t xml:space="preserve"> Na lógica este sinal é normalizado.</w:t>
      </w:r>
    </w:p>
    <w:p w:rsidR="000C177F" w:rsidRDefault="00C203E8" w:rsidP="0069668D">
      <w:r>
        <w:t>A seguir é mostrado um dia</w:t>
      </w:r>
      <w:r w:rsidR="00633A2B">
        <w:t>grama esquemático onde temos a interação dos sensores, motores e botões manuais de abre e fecha que se localizam no interior da cabine.</w:t>
      </w:r>
    </w:p>
    <w:p w:rsidR="00961C4F" w:rsidRPr="00B42E66" w:rsidRDefault="00961C4F" w:rsidP="0069668D"/>
    <w:p w:rsidR="00633A2B" w:rsidRDefault="00633A2B" w:rsidP="00633A2B">
      <w:pPr>
        <w:keepNext/>
        <w:jc w:val="center"/>
      </w:pPr>
      <w:r w:rsidRPr="00633A2B">
        <w:rPr>
          <w:noProof/>
          <w:lang w:eastAsia="pt-BR"/>
        </w:rPr>
        <w:lastRenderedPageBreak/>
        <w:drawing>
          <wp:inline distT="0" distB="0" distL="0" distR="0" wp14:anchorId="1A7B93B6" wp14:editId="11DE7859">
            <wp:extent cx="5400040" cy="27285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67" w:rsidRDefault="00633A2B" w:rsidP="00633A2B">
      <w:pPr>
        <w:pStyle w:val="Legenda"/>
        <w:jc w:val="center"/>
      </w:pPr>
      <w:r>
        <w:t xml:space="preserve">Figura </w:t>
      </w:r>
      <w:r w:rsidR="001F2AF3">
        <w:fldChar w:fldCharType="begin"/>
      </w:r>
      <w:r w:rsidR="001F2AF3">
        <w:instrText xml:space="preserve"> SEQ Figura \* ARABIC </w:instrText>
      </w:r>
      <w:r w:rsidR="001F2AF3">
        <w:fldChar w:fldCharType="separate"/>
      </w:r>
      <w:r w:rsidR="0042510F">
        <w:rPr>
          <w:noProof/>
        </w:rPr>
        <w:t>4</w:t>
      </w:r>
      <w:r w:rsidR="001F2AF3">
        <w:rPr>
          <w:noProof/>
        </w:rPr>
        <w:fldChar w:fldCharType="end"/>
      </w:r>
      <w:r w:rsidR="00C203E8">
        <w:t xml:space="preserve"> - </w:t>
      </w:r>
      <w:r>
        <w:t>Diagrama de interação de hardware das portas da cabine</w:t>
      </w:r>
    </w:p>
    <w:p w:rsidR="00FB4F1F" w:rsidRPr="00FB4F1F" w:rsidRDefault="00FB4F1F" w:rsidP="00FB4F1F">
      <w:pPr>
        <w:jc w:val="center"/>
      </w:pPr>
      <w:r w:rsidRPr="00FB4F1F">
        <w:rPr>
          <w:noProof/>
          <w:lang w:eastAsia="pt-BR"/>
        </w:rPr>
        <w:drawing>
          <wp:inline distT="0" distB="0" distL="0" distR="0" wp14:anchorId="3F85986A" wp14:editId="79F2A1FF">
            <wp:extent cx="5400040" cy="22967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67" w:rsidRDefault="00F52A67" w:rsidP="00F52A67">
      <w:pPr>
        <w:rPr>
          <w:color w:val="44546A" w:themeColor="text2"/>
          <w:sz w:val="18"/>
          <w:szCs w:val="18"/>
        </w:rPr>
      </w:pPr>
      <w:r>
        <w:br w:type="page"/>
      </w:r>
    </w:p>
    <w:p w:rsidR="00416362" w:rsidRDefault="00F52A67" w:rsidP="006B59A3">
      <w:pPr>
        <w:pStyle w:val="Ttulo2"/>
      </w:pPr>
      <w:bookmarkStart w:id="10" w:name="_Toc471571710"/>
      <w:r>
        <w:lastRenderedPageBreak/>
        <w:t>Botões</w:t>
      </w:r>
      <w:bookmarkEnd w:id="10"/>
    </w:p>
    <w:p w:rsidR="00F52A67" w:rsidRDefault="00F52A67" w:rsidP="00F52A67">
      <w:r>
        <w:t>Existem botões no interior da cabine e em painéis locais em cada pavimento. Dentro da cabine há botões de seleção do andar, botão de emergência e botões de abertura e fechamento das portas.</w:t>
      </w:r>
      <w:r w:rsidR="0044324B">
        <w:t xml:space="preserve"> Todos os botões seguem as normas vigentes. São do tipo </w:t>
      </w:r>
      <w:r w:rsidR="004335B4">
        <w:t xml:space="preserve">aperta e solta com indicador luminoso. O software do controlador mantém o indicador aceso até o momento correto. </w:t>
      </w:r>
    </w:p>
    <w:p w:rsidR="00F52A67" w:rsidRDefault="00F52A67" w:rsidP="00F52A67"/>
    <w:p w:rsidR="00F52A67" w:rsidRDefault="00F52A67" w:rsidP="007C7FBC">
      <w:pPr>
        <w:pStyle w:val="Ttulo3"/>
      </w:pPr>
      <w:bookmarkStart w:id="11" w:name="_Toc471571711"/>
      <w:r>
        <w:t>Botões de seleção do andar</w:t>
      </w:r>
      <w:bookmarkEnd w:id="11"/>
    </w:p>
    <w:p w:rsidR="00F52A67" w:rsidRDefault="0044324B" w:rsidP="00F52A67">
      <w:r>
        <w:t xml:space="preserve">Os </w:t>
      </w:r>
      <w:r w:rsidR="004335B4">
        <w:t>botões de seleção de pavimento são similares aos demais. São afixados na altura de usuários cadeirantes, possuem indicadores da função em símbolos universais e ainda contam com indicadores em Braille. Sua função é solicitar ao sistema a posição da cabine no pavimento desejado.</w:t>
      </w:r>
    </w:p>
    <w:p w:rsidR="00F52A67" w:rsidRDefault="00F52A67" w:rsidP="007C7FBC">
      <w:pPr>
        <w:pStyle w:val="Ttulo3"/>
      </w:pPr>
      <w:bookmarkStart w:id="12" w:name="_Toc471571712"/>
      <w:r>
        <w:t>Botão de emergência</w:t>
      </w:r>
      <w:bookmarkEnd w:id="12"/>
    </w:p>
    <w:p w:rsidR="004335B4" w:rsidRPr="004335B4" w:rsidRDefault="004335B4" w:rsidP="004335B4">
      <w:r>
        <w:t xml:space="preserve">Um botão de emergência foi inserido para que o usuário possa parar o movimento vertical da cabine a qualquer instante que o mesmo julgar que haja um perigo iminente. Este botão faz com que os motores de içamento, abertura e fechamento de portas parem imediatamente, além de produzir um alarme sonoro no exterior da cabine e alertar </w:t>
      </w:r>
      <w:r w:rsidR="009600FD">
        <w:t>a terceiros com mensagens virtuais.</w:t>
      </w:r>
    </w:p>
    <w:p w:rsidR="003C44F5" w:rsidRDefault="00F52A67" w:rsidP="003A34EC">
      <w:pPr>
        <w:pStyle w:val="Ttulo3"/>
      </w:pPr>
      <w:bookmarkStart w:id="13" w:name="_Toc471571713"/>
      <w:r>
        <w:t>Botão de abertura e fechamento das portas</w:t>
      </w:r>
      <w:bookmarkEnd w:id="13"/>
    </w:p>
    <w:p w:rsidR="00AE2EAE" w:rsidRDefault="003C44F5" w:rsidP="003C44F5">
      <w:r>
        <w:t xml:space="preserve">Os botões de abertura ou fechamento das portas </w:t>
      </w:r>
      <w:r w:rsidR="00AE2EAE">
        <w:t>são do tipo não retentivo, ou seja, para que o controlador execute a ação requerida o botão deve ser mantido pressionado.</w:t>
      </w:r>
    </w:p>
    <w:p w:rsidR="003C44F5" w:rsidRDefault="00AE2EAE" w:rsidP="003C44F5">
      <w:r>
        <w:t xml:space="preserve">Os botões devem ser </w:t>
      </w:r>
      <w:r w:rsidR="003C44F5">
        <w:t>acionado</w:t>
      </w:r>
      <w:r>
        <w:t>s</w:t>
      </w:r>
      <w:r w:rsidR="003C44F5">
        <w:t xml:space="preserve"> manualmente dentro da cabine. O controlador só executa os comandos de abertura ou fechamento de portas caso a cabine esteja parada em algum dos pavimentos.</w:t>
      </w:r>
      <w:r>
        <w:t xml:space="preserve"> Os botões têm contato normalmente abertos, em caso de falha de cabeamento os mesmos não enviarão solicitação ao controlador.</w:t>
      </w:r>
    </w:p>
    <w:p w:rsidR="003C44F5" w:rsidRDefault="003C44F5" w:rsidP="007C7FBC">
      <w:pPr>
        <w:ind w:firstLine="708"/>
      </w:pPr>
      <w:r>
        <w:t>O controlador dá ao comando manual prioridade sobre o cont</w:t>
      </w:r>
      <w:r w:rsidR="00FD2163">
        <w:t>role automático, ou seja, ele para</w:t>
      </w:r>
      <w:r>
        <w:t xml:space="preserve"> todo o controle e passa a executar a ação requerida pelo usuário. Os intertravamentos lógicos continuam operacionais, como as chaves de fim-de-curso.</w:t>
      </w:r>
    </w:p>
    <w:p w:rsidR="003C44F5" w:rsidRPr="003C44F5" w:rsidRDefault="003C44F5" w:rsidP="003C44F5">
      <w:pPr>
        <w:rPr>
          <w:highlight w:val="yellow"/>
        </w:rPr>
      </w:pPr>
    </w:p>
    <w:p w:rsidR="003C44F5" w:rsidRDefault="003C44F5" w:rsidP="003C44F5">
      <w:pPr>
        <w:keepNext/>
        <w:jc w:val="center"/>
      </w:pPr>
      <w:r w:rsidRPr="003C44F5">
        <w:rPr>
          <w:noProof/>
          <w:lang w:eastAsia="pt-BR"/>
        </w:rPr>
        <w:drawing>
          <wp:inline distT="0" distB="0" distL="0" distR="0" wp14:anchorId="19EC509D" wp14:editId="19DD6629">
            <wp:extent cx="3710127" cy="1038225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709" cy="10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F5" w:rsidRDefault="003C44F5" w:rsidP="003C44F5">
      <w:pPr>
        <w:pStyle w:val="Legenda"/>
        <w:jc w:val="center"/>
      </w:pPr>
      <w:r>
        <w:t xml:space="preserve">Figura </w:t>
      </w:r>
      <w:r w:rsidR="001F2AF3">
        <w:fldChar w:fldCharType="begin"/>
      </w:r>
      <w:r w:rsidR="001F2AF3">
        <w:instrText xml:space="preserve"> SEQ Figura \* ARABIC </w:instrText>
      </w:r>
      <w:r w:rsidR="001F2AF3">
        <w:fldChar w:fldCharType="separate"/>
      </w:r>
      <w:r w:rsidR="0042510F">
        <w:rPr>
          <w:noProof/>
        </w:rPr>
        <w:t>5</w:t>
      </w:r>
      <w:r w:rsidR="001F2AF3">
        <w:rPr>
          <w:noProof/>
        </w:rPr>
        <w:fldChar w:fldCharType="end"/>
      </w:r>
      <w:r>
        <w:t xml:space="preserve">  Botões de abertura e fechamento de portas</w:t>
      </w:r>
    </w:p>
    <w:p w:rsidR="00FD2163" w:rsidRDefault="00FD2163" w:rsidP="00FD2163"/>
    <w:p w:rsidR="00FD2163" w:rsidRDefault="00FD2163" w:rsidP="00223173"/>
    <w:p w:rsidR="00FD2163" w:rsidRPr="00FD2163" w:rsidRDefault="00FD2163" w:rsidP="00FD2163">
      <w:pPr>
        <w:pStyle w:val="Ttulo1"/>
      </w:pPr>
      <w:bookmarkStart w:id="14" w:name="_Toc471571714"/>
      <w:r>
        <w:lastRenderedPageBreak/>
        <w:t>Comandos de Voz</w:t>
      </w:r>
      <w:bookmarkEnd w:id="14"/>
    </w:p>
    <w:p w:rsidR="004E2F25" w:rsidRDefault="004E2F25" w:rsidP="004E2F25">
      <w:pPr>
        <w:ind w:firstLine="708"/>
      </w:pPr>
      <w:r>
        <w:t>O comando de voz é aplicado no projeto como uma interface do usuário com o projeto. Seu objetivo é proporcionar ao usuário com dificuldade táctil a possibilidade de interagir com o sistema e obter o serviço que lhe é desejado.</w:t>
      </w:r>
    </w:p>
    <w:p w:rsidR="00CF7B25" w:rsidRDefault="004E2F25" w:rsidP="004E2F25">
      <w:pPr>
        <w:ind w:firstLine="708"/>
      </w:pPr>
      <w:r>
        <w:t>Há vários modelos à venda no mercado. Há até a possibilidade de se construir um usando poucos recursos, mas no projeto foi utilizado um modelo</w:t>
      </w:r>
      <w:r w:rsidR="00CF7B25">
        <w:t xml:space="preserve"> comercial</w:t>
      </w:r>
      <w:r>
        <w:t xml:space="preserve"> </w:t>
      </w:r>
      <w:r w:rsidR="00CF7B25">
        <w:t>micro processado</w:t>
      </w:r>
      <w:r>
        <w:t xml:space="preserve"> capaz de </w:t>
      </w:r>
      <w:r w:rsidR="00CF7B25">
        <w:t>gravar e reconhecer até 49 comandos de voz. É o modelo V3.1 do fabricante Elechouse.</w:t>
      </w:r>
    </w:p>
    <w:p w:rsidR="00CF7B25" w:rsidRDefault="00CF7B25" w:rsidP="004E2F25">
      <w:pPr>
        <w:ind w:firstLine="708"/>
      </w:pPr>
      <w:r>
        <w:t>Este módulo deve ser utilizado em três etapas. A primeira etapa é treinar o módulo. O processo consiste de se alimentar o módulo e fazer um acesso ao seu firmware através de um comunicador serial. Utilizou-se neste projeto um cabo de comunicação serial no protocolo USB e a interface serial da IDE do Arduino. Nesta etapa deu-se os comandos, repetiu-se os comandos e o módulo os assimilou. Uma característica importante deste módulo é que ele define um usuário ou grupo de usuários, fazendo-se assim um agrupamento de sete grupos de sete comandos. Desta forma pode-se gravar o mesmo comando para até sete vozes diferentes, e por hardware ou software selecionar qual usuário está utilizando o módulo.</w:t>
      </w:r>
      <w:r w:rsidR="00E87EC7">
        <w:t xml:space="preserve"> O módulo apenas executa os comandos do grupo carregados no momento, isto o limita a apenas sete comandos.</w:t>
      </w:r>
    </w:p>
    <w:p w:rsidR="00E87EC7" w:rsidRDefault="00E87EC7" w:rsidP="004E2F25">
      <w:pPr>
        <w:ind w:firstLine="708"/>
      </w:pPr>
      <w:r>
        <w:t>Uma vez treinado, pode-se sair da interface serial do módulo e iniciar a interação com o módulo. Uma vez alimentado e com o grupo de comando carregado na etapa anterior o módulo permanece no estado de ouvinte. Ele constantemente ouve tudo o que se passa perto do microfone e tenta detectar se os sons recebidos fazem parte de algum comando. Uma vez detectado um comando o módulo envia uma informação para sua porta serial, ou para um dos GPIO (pinos físicos de entrada e saída do módulo).</w:t>
      </w:r>
    </w:p>
    <w:p w:rsidR="00E87EC7" w:rsidRDefault="00E87EC7" w:rsidP="004E2F25">
      <w:pPr>
        <w:ind w:firstLine="708"/>
      </w:pPr>
      <w:r>
        <w:t>A terceira etapa é iniciada quando o módulo detecta algum comando. Se o módulo estiver associado a um controlador, como no caso deste projeto, o controlador poderá entender este comando quer seja por meio físico de entrada digital discreta quer seja por meio de comunicação serial.</w:t>
      </w:r>
      <w:r w:rsidR="000E3706">
        <w:t xml:space="preserve"> Neste projeto foi codificado um protocolo que entende qual comando de voz o módulo reconheceu. Este código é transmitido para o controlador via porta serial e o código se encarrega de tomar as decisões necessárias.</w:t>
      </w:r>
    </w:p>
    <w:p w:rsidR="00CF7B25" w:rsidRDefault="00CF7B25" w:rsidP="004E2F25">
      <w:pPr>
        <w:ind w:firstLine="708"/>
      </w:pPr>
    </w:p>
    <w:p w:rsidR="00F9386B" w:rsidRDefault="00F9386B" w:rsidP="004E2F25">
      <w:pPr>
        <w:ind w:firstLine="708"/>
      </w:pPr>
      <w:r>
        <w:br w:type="page"/>
      </w:r>
    </w:p>
    <w:p w:rsidR="003C44F5" w:rsidRDefault="007C7FBC" w:rsidP="00F9386B">
      <w:pPr>
        <w:pStyle w:val="Ttulo1"/>
      </w:pPr>
      <w:bookmarkStart w:id="15" w:name="_Toc471571715"/>
      <w:r>
        <w:lastRenderedPageBreak/>
        <w:t>Hardware – Saídas físicas</w:t>
      </w:r>
      <w:bookmarkEnd w:id="15"/>
    </w:p>
    <w:p w:rsidR="007C7FBC" w:rsidRDefault="007C7FBC" w:rsidP="007C7FBC">
      <w:pPr>
        <w:pStyle w:val="Ttulo2"/>
      </w:pPr>
      <w:bookmarkStart w:id="16" w:name="_Toc471571716"/>
      <w:r>
        <w:t>Motores</w:t>
      </w:r>
      <w:bookmarkEnd w:id="16"/>
    </w:p>
    <w:p w:rsidR="00246671" w:rsidRPr="00246671" w:rsidRDefault="00246671" w:rsidP="00246671">
      <w:r>
        <w:t xml:space="preserve">Os motores são utilizados no projeto para a transmissão de energia elétrica em energia mecânica, a fim de realizar movimentos, seja de abertura ou fechamento das portas, seja para o deslocamento vertical da cabine. Dentre os vários modelos testados, os que melhor alcançaram os resultados requeridos foram os de corrente contínua, devido tanto à praticidade de controle de velocidade e torque, quanto à disponibilidade de os encontrar acoplados à caixas de redução eficientes e de baixo custo. </w:t>
      </w:r>
      <w:r w:rsidR="00AE6BD2">
        <w:t xml:space="preserve">A sequência abaixo mostra </w:t>
      </w:r>
      <w:r w:rsidR="007A505F">
        <w:t xml:space="preserve">o objetivo do uso de cada motor e termina por explicar os acessórios necessários para a interação do controlador aos motores. </w:t>
      </w:r>
    </w:p>
    <w:p w:rsidR="005D4240" w:rsidRDefault="005D4240" w:rsidP="007C7FBC">
      <w:pPr>
        <w:pStyle w:val="Ttulo3"/>
      </w:pPr>
      <w:bookmarkStart w:id="17" w:name="_Toc471571717"/>
      <w:r>
        <w:t>Motor de içamento</w:t>
      </w:r>
      <w:bookmarkEnd w:id="17"/>
    </w:p>
    <w:p w:rsidR="003A34EC" w:rsidRDefault="00246671" w:rsidP="003A34EC">
      <w:r>
        <w:t>Para o movimento vertical da cabine usou-se um motor de corrente contínua acoplado a uma caixa de redução.</w:t>
      </w:r>
      <w:r w:rsidR="00923615">
        <w:t xml:space="preserve"> Este motor correspondeu aos principais fatores necessários para sua função: alto torque, baixa tensão e velocidade linear dentro das normas.</w:t>
      </w:r>
    </w:p>
    <w:p w:rsidR="00923615" w:rsidRDefault="00923615" w:rsidP="003A34EC">
      <w:r>
        <w:t>O motor utilizado foi um motor DC do fabricante Mabuchi. Normalmente utilizado para erguer vidro elétrico de automóveis. O motor foi adquirido já acoplado a uma caixa de redução, que junta duas funcionalidades, manter um alto torque e uma baixa velocidade na mesma potência.</w:t>
      </w:r>
      <w:r w:rsidR="007A2883">
        <w:t xml:space="preserve"> Para o içamento foi utilizado ainda um conjunto constituído de polia</w:t>
      </w:r>
      <w:r w:rsidR="00FD2163">
        <w:t xml:space="preserve"> com três sulcos em V, mancal com rolamento e eixo acoplado</w:t>
      </w:r>
      <w:r w:rsidR="007A2883">
        <w:t>.</w:t>
      </w:r>
    </w:p>
    <w:p w:rsidR="007A2883" w:rsidRDefault="007A2883" w:rsidP="003A34EC">
      <w:r>
        <w:t xml:space="preserve">Este motor é utilizado junto a um contrapeso. Este contrapeso tem a finalidade de diminuir o esforço do motor, aproveitando-se da energia potencial gerada pelo sistema. O diagrama de corpo livre mostrado na seção de memorial de cálculo mostra de forma clara como esta compensação ocorre. </w:t>
      </w:r>
    </w:p>
    <w:p w:rsidR="00512CB9" w:rsidRPr="003A34EC" w:rsidRDefault="00512CB9" w:rsidP="003A34EC">
      <w:r>
        <w:t xml:space="preserve">Na seção de Memorial de Cálculo </w:t>
      </w:r>
      <w:r w:rsidR="007A2883">
        <w:t xml:space="preserve">ainda </w:t>
      </w:r>
      <w:r>
        <w:t>são indicadas características elétricas, mecânicas e construtivas do motor e da caixa</w:t>
      </w:r>
      <w:r w:rsidR="007A2883">
        <w:t xml:space="preserve"> de redução deste modelo</w:t>
      </w:r>
      <w:r>
        <w:t>.</w:t>
      </w:r>
    </w:p>
    <w:p w:rsidR="005D4240" w:rsidRDefault="005D4240" w:rsidP="005D4240"/>
    <w:p w:rsidR="005D4240" w:rsidRPr="005D4240" w:rsidRDefault="005D4240" w:rsidP="007C7FBC">
      <w:pPr>
        <w:pStyle w:val="Ttulo3"/>
      </w:pPr>
      <w:bookmarkStart w:id="18" w:name="_Toc471571718"/>
      <w:r>
        <w:t>Motores das portas</w:t>
      </w:r>
      <w:bookmarkEnd w:id="18"/>
    </w:p>
    <w:p w:rsidR="00677E86" w:rsidRDefault="005D4240" w:rsidP="00677E86">
      <w:r>
        <w:t>Os motores das portas</w:t>
      </w:r>
      <w:r w:rsidR="007A2883">
        <w:t xml:space="preserve"> também são alimentados por corrente contínua. Estes foram escolhidos visando vários aspectos, como torque, capacidade de manter a carga na posição mesmo quando não alimentados, tamanho, peso, potência utilizada e facilidade de manobra e manutenção.</w:t>
      </w:r>
      <w:r w:rsidR="00677E86">
        <w:t xml:space="preserve"> </w:t>
      </w:r>
    </w:p>
    <w:p w:rsidR="00223173" w:rsidRDefault="00223173" w:rsidP="00677E86">
      <w:r>
        <w:t xml:space="preserve">Estes motores também foram adquiridos com caixas de redução. Algumas foram testadas, com diversas relações entre torque e velocidade angular. Para obter a melhor relação que não destoasse das Normas nem </w:t>
      </w:r>
      <w:r w:rsidR="00AE6BD2">
        <w:t>inviabilizasse o protótipo, foi escolhido um micro motor modelo N20 do fabrican</w:t>
      </w:r>
      <w:r w:rsidR="003F49FC">
        <w:t>te Pololu com caixa de redução 2</w:t>
      </w:r>
      <w:r w:rsidR="00AE6BD2">
        <w:t>98:1. Os detalhes são demonstrados na seção Memorial de Cálculo.</w:t>
      </w:r>
    </w:p>
    <w:p w:rsidR="00677E86" w:rsidRDefault="00AE6BD2" w:rsidP="00677E86">
      <w:r>
        <w:t xml:space="preserve">O objetivo do emprego deste motor é </w:t>
      </w:r>
      <w:r w:rsidR="00677E86">
        <w:t>deslocar a</w:t>
      </w:r>
      <w:r>
        <w:t>s</w:t>
      </w:r>
      <w:r w:rsidR="00677E86">
        <w:t xml:space="preserve"> porta</w:t>
      </w:r>
      <w:r>
        <w:t>s</w:t>
      </w:r>
      <w:r w:rsidR="00677E86">
        <w:t xml:space="preserve"> na direção </w:t>
      </w:r>
      <w:r>
        <w:t xml:space="preserve">horizontal. Para que haja deslocamento horizontal, </w:t>
      </w:r>
      <w:r w:rsidR="00677E86">
        <w:t xml:space="preserve">a força </w:t>
      </w:r>
      <w:r>
        <w:t>de atuação do motor deve superar</w:t>
      </w:r>
      <w:r w:rsidR="00677E86">
        <w:t xml:space="preserve"> a</w:t>
      </w:r>
      <w:r>
        <w:t>s</w:t>
      </w:r>
      <w:r w:rsidR="00677E86">
        <w:t xml:space="preserve"> força</w:t>
      </w:r>
      <w:r>
        <w:t>s de atrito entre a porta e seus suportes, e o torque do motor deve ser suficiente para tirar a massa da inércia.</w:t>
      </w:r>
      <w:r w:rsidR="00677E86">
        <w:t xml:space="preserve"> </w:t>
      </w:r>
    </w:p>
    <w:p w:rsidR="005D4240" w:rsidRPr="003C44F5" w:rsidRDefault="005D4240" w:rsidP="005D4240">
      <w:pPr>
        <w:rPr>
          <w:highlight w:val="yellow"/>
        </w:rPr>
      </w:pPr>
    </w:p>
    <w:p w:rsidR="00F9386B" w:rsidRDefault="00F9386B" w:rsidP="00F9386B">
      <w:pPr>
        <w:pStyle w:val="Ttulo2"/>
      </w:pPr>
      <w:bookmarkStart w:id="19" w:name="_Toc471571719"/>
      <w:r>
        <w:lastRenderedPageBreak/>
        <w:t>Driver</w:t>
      </w:r>
      <w:bookmarkEnd w:id="19"/>
    </w:p>
    <w:p w:rsidR="007A505F" w:rsidRPr="007A505F" w:rsidRDefault="007A505F" w:rsidP="007A505F">
      <w:r>
        <w:t xml:space="preserve">Os motores deverão ser acionados para um ou outro sentido de rotação a fim de realizar o trabalho que lhes é solicitado. Porém quem define qual motor, qual sentido e qual potência deverá operar é o controlador. O controlador porém opera apenas com potências da ordem de poucos mili-watts. Esta pequena potência que o controlador fornece não é suficiente para fazer com que os motores funcionem em suas características de trabalho. Desta forma utilizamos recursos para que com esta pequena potência fornecida pelo controlador, grandes potências sejam controladas. </w:t>
      </w:r>
      <w:r w:rsidR="00E6530A">
        <w:t>Um destes recursos é o driver de potência.</w:t>
      </w:r>
    </w:p>
    <w:p w:rsidR="00E6530A" w:rsidRDefault="00E6530A" w:rsidP="00293523">
      <w:r>
        <w:t>Há no projeto dois modelos de driver. Um de menor potência que é utilizado nos motores das portas e tem capacidade de fornecer até 1A por motor. Trata-se de um circuito integrado, o L293D, conhecido como uma dupla ponte-H. O outro modelo, de maior potência, é utilizado para o motor de içamento. Trata-se de um arranjo de quatro transistores de potência que podem fornecer até 50A para a carga através de uma pequena potência fornecida pelo microcontrolador.</w:t>
      </w:r>
    </w:p>
    <w:p w:rsidR="00F9386B" w:rsidRDefault="00293523" w:rsidP="00293523">
      <w:r>
        <w:t xml:space="preserve">A coordenação de </w:t>
      </w:r>
      <w:r w:rsidR="0020722F">
        <w:t xml:space="preserve">acionamento ou inibição </w:t>
      </w:r>
      <w:r>
        <w:t>desta</w:t>
      </w:r>
      <w:r w:rsidR="0020722F">
        <w:t>s</w:t>
      </w:r>
      <w:r>
        <w:t xml:space="preserve"> ponte</w:t>
      </w:r>
      <w:r w:rsidR="0020722F">
        <w:t>s</w:t>
      </w:r>
      <w:r>
        <w:t xml:space="preserve"> é realizada pelo controlador através de lógica. </w:t>
      </w:r>
    </w:p>
    <w:p w:rsidR="003C465A" w:rsidRDefault="003C465A" w:rsidP="00293523">
      <w:r>
        <w:t>Os circuitos utilizados, seus arranjos, cálculos e descritivos são explicados detalhadamente na seção Circuitos.</w:t>
      </w:r>
    </w:p>
    <w:p w:rsidR="00F9386B" w:rsidRDefault="00F9386B" w:rsidP="00F9386B">
      <w:pPr>
        <w:pStyle w:val="Ttulo2"/>
      </w:pPr>
      <w:bookmarkStart w:id="20" w:name="_Toc471571720"/>
      <w:r>
        <w:t>Regulador</w:t>
      </w:r>
      <w:r w:rsidR="007C7FBC">
        <w:t xml:space="preserve"> de tensão</w:t>
      </w:r>
      <w:bookmarkEnd w:id="20"/>
    </w:p>
    <w:p w:rsidR="0010368C" w:rsidRDefault="0010368C" w:rsidP="0010368C">
      <w:r>
        <w:t>Os motores podem ser alimentados com qualquer tensão, com limite apenas nos seus aspectos construtivos. Grosseiramente os motores podem ser alimentados por qualquer tensão, até o ponto onde seus rolamentos não suportem mais a rotação ou o isolamento dos enrolamentos não mais mantenham sua integridade.</w:t>
      </w:r>
    </w:p>
    <w:p w:rsidR="00F7462E" w:rsidRPr="0010368C" w:rsidRDefault="00F7462E" w:rsidP="0010368C">
      <w:r>
        <w:t>Desta forma, para conseguirmos manter as características de segurança dos motores e obter as demais características dentro do projeto, tais como torque e velocidade de cada motor, um outro recurso será aplicado, trata-se do regulador de tensão.</w:t>
      </w:r>
    </w:p>
    <w:p w:rsidR="005D4240" w:rsidRDefault="00F7462E" w:rsidP="00E820E5">
      <w:r>
        <w:t>Regulando a tensão de alimentação dos motores em corrente contínua obteremos a variação proporcional da potência mecânica de cada motor. Lembrando que a potência mecânica, aquela entregue à carga na ponta do eixo do motor é constituída de duas partes inversamente proporcionais, a velocidade angular e o torque, então tem-se que variando a tensão de alimentação do motor estaremos variando o torque e a velocidade do motor.</w:t>
      </w:r>
    </w:p>
    <w:p w:rsidR="00F7462E" w:rsidRDefault="00F7462E" w:rsidP="00E820E5">
      <w:r>
        <w:t>Os reguladores então entram no circuito fazendo o papel de ajustadores de torque ou de velocidade.</w:t>
      </w:r>
      <w:r w:rsidR="002725A0">
        <w:t xml:space="preserve"> Na seção Circuitos é detalhado como o circuito regulador funciona.</w:t>
      </w:r>
    </w:p>
    <w:p w:rsidR="00346B8B" w:rsidRDefault="007C7FBC" w:rsidP="00346B8B">
      <w:pPr>
        <w:pStyle w:val="Ttulo1"/>
      </w:pPr>
      <w:bookmarkStart w:id="21" w:name="_Toc471571721"/>
      <w:r w:rsidRPr="004E2F25">
        <w:t xml:space="preserve">Hardware </w:t>
      </w:r>
      <w:r w:rsidR="00D03484">
        <w:t>–</w:t>
      </w:r>
      <w:r w:rsidRPr="004E2F25">
        <w:t xml:space="preserve"> </w:t>
      </w:r>
      <w:r w:rsidR="00346B8B" w:rsidRPr="004E2F25">
        <w:t>Controlador</w:t>
      </w:r>
      <w:bookmarkEnd w:id="21"/>
    </w:p>
    <w:p w:rsidR="00D03484" w:rsidRPr="00D03484" w:rsidRDefault="00D03484" w:rsidP="00D03484">
      <w:r>
        <w:t>A cabeça de todo o projeto é o controlador. Ele é o intérprete do ambiente. Ele ouve as perguntas, as solicitações e responde com ações baseadas em suas instruções.</w:t>
      </w:r>
      <w:r w:rsidR="00701FDA">
        <w:t xml:space="preserve"> O controlador interage com o usuário e os periféricos através de conexões físicas ou lógicas, utilizando-se de sinais a cabo ou não.</w:t>
      </w:r>
    </w:p>
    <w:p w:rsidR="003D7D76" w:rsidRDefault="00701FDA" w:rsidP="005D4240">
      <w:r>
        <w:t xml:space="preserve">Neste projeto usou-se o microcontrolador AVR </w:t>
      </w:r>
      <w:r w:rsidR="00E8292F">
        <w:t xml:space="preserve">de 8bits </w:t>
      </w:r>
      <w:r>
        <w:t xml:space="preserve">da linha </w:t>
      </w:r>
      <w:r w:rsidR="00E8292F">
        <w:t>Atmel Smart</w:t>
      </w:r>
      <w:r>
        <w:t xml:space="preserve"> do fabricante Microchip. </w:t>
      </w:r>
      <w:r w:rsidR="00E8292F">
        <w:t>O microprocessador foi utilizado dentro da plataforma Arduino Mega 2560, que conta com 54 pinos de interface física e 4 canais de comunicação serial por placa.</w:t>
      </w:r>
    </w:p>
    <w:p w:rsidR="00A04D52" w:rsidRDefault="00A04D52" w:rsidP="005D4240">
      <w:r>
        <w:lastRenderedPageBreak/>
        <w:t xml:space="preserve">Como dito na parte de software de controle do tópico Sistema, este microcontrolador teve que ser instruído de forma a tomar as decisões corretas dados os estados de entrada do sistema. Para </w:t>
      </w:r>
      <w:r w:rsidR="00DD73D0">
        <w:t>que o controlador pudesse ser programado foi necessário obter a IDE (</w:t>
      </w:r>
      <w:r w:rsidR="00DD73D0" w:rsidRPr="00DD73D0">
        <w:rPr>
          <w:i/>
        </w:rPr>
        <w:t>Integrated Development Environment</w:t>
      </w:r>
      <w:r w:rsidR="00DD73D0" w:rsidRPr="00DD73D0">
        <w:t> ou Ambiente de Desenvolvimento Integrado</w:t>
      </w:r>
      <w:r w:rsidR="00DD73D0">
        <w:t xml:space="preserve">) do Arduino. Este software é gratuito sob licença GNU. </w:t>
      </w:r>
    </w:p>
    <w:p w:rsidR="009172DD" w:rsidRDefault="00DD73D0" w:rsidP="005D4240">
      <w:r>
        <w:t>Com esta IDE permitiu-se escrever o código em alto nível, utilizando-se linguagem C++ e C. Após conclusão do código a IDE fez a compilação do código para linguagem de baixo nível</w:t>
      </w:r>
      <w:r w:rsidR="009172DD">
        <w:t>, esta que o microcontrolador consegue processar.</w:t>
      </w:r>
    </w:p>
    <w:p w:rsidR="00DD73D0" w:rsidRDefault="009172DD" w:rsidP="005D4240">
      <w:r>
        <w:t>Assim que a IDE compilou o código, este foi transferido para o controlador utilizando-se um cabo de comunicação serial USB, com uma das pontas na porta USB do computador pessoal e outra ponta na porta USB da placa Arduino.</w:t>
      </w:r>
    </w:p>
    <w:p w:rsidR="009172DD" w:rsidRDefault="009172DD" w:rsidP="005D4240">
      <w:r>
        <w:t>O fluxograma do modelo de negócios é apresentad</w:t>
      </w:r>
      <w:r w:rsidR="00187FE7">
        <w:t>o</w:t>
      </w:r>
      <w:r>
        <w:t xml:space="preserve"> em detalhes na Seção Software – Controle.</w:t>
      </w:r>
    </w:p>
    <w:p w:rsidR="009172DD" w:rsidRPr="00DD73D0" w:rsidRDefault="009172DD" w:rsidP="005D4240">
      <w:r>
        <w:t>A documentação do microcontrolador assim como a documentação da plataforma Arduino é disponibilizada em Anexo.</w:t>
      </w:r>
    </w:p>
    <w:p w:rsidR="007B412F" w:rsidRPr="0010368C" w:rsidRDefault="007B412F" w:rsidP="007B412F">
      <w:pPr>
        <w:pStyle w:val="Ttulo1"/>
        <w:rPr>
          <w:highlight w:val="yellow"/>
          <w:lang w:val="en-US"/>
        </w:rPr>
      </w:pPr>
      <w:bookmarkStart w:id="22" w:name="_Toc471571722"/>
      <w:r w:rsidRPr="0010368C">
        <w:rPr>
          <w:highlight w:val="yellow"/>
          <w:lang w:val="en-US"/>
        </w:rPr>
        <w:t>Software - Firmware</w:t>
      </w:r>
      <w:bookmarkEnd w:id="22"/>
    </w:p>
    <w:p w:rsidR="007B412F" w:rsidRPr="0010368C" w:rsidRDefault="007B412F" w:rsidP="007B412F">
      <w:pPr>
        <w:pStyle w:val="Ttulo1"/>
        <w:rPr>
          <w:highlight w:val="yellow"/>
          <w:lang w:val="en-US"/>
        </w:rPr>
      </w:pPr>
      <w:bookmarkStart w:id="23" w:name="_Toc471571723"/>
      <w:r w:rsidRPr="0010368C">
        <w:rPr>
          <w:highlight w:val="yellow"/>
          <w:lang w:val="en-US"/>
        </w:rPr>
        <w:t>Software - Controle</w:t>
      </w:r>
      <w:bookmarkEnd w:id="23"/>
    </w:p>
    <w:p w:rsidR="007B412F" w:rsidRPr="0010368C" w:rsidRDefault="007B412F" w:rsidP="007B412F">
      <w:pPr>
        <w:pStyle w:val="Ttulo1"/>
        <w:rPr>
          <w:highlight w:val="yellow"/>
          <w:lang w:val="en-US"/>
        </w:rPr>
      </w:pPr>
      <w:bookmarkStart w:id="24" w:name="_Toc471571724"/>
      <w:bookmarkStart w:id="25" w:name="_GoBack"/>
      <w:bookmarkEnd w:id="25"/>
      <w:r w:rsidRPr="0010368C">
        <w:rPr>
          <w:highlight w:val="yellow"/>
          <w:lang w:val="en-US"/>
        </w:rPr>
        <w:t>Software - Interface</w:t>
      </w:r>
      <w:bookmarkEnd w:id="24"/>
    </w:p>
    <w:p w:rsidR="007B412F" w:rsidRPr="0010368C" w:rsidRDefault="007B412F" w:rsidP="007B412F">
      <w:pPr>
        <w:rPr>
          <w:highlight w:val="yellow"/>
          <w:lang w:val="en-US"/>
        </w:rPr>
      </w:pPr>
    </w:p>
    <w:p w:rsidR="005D4240" w:rsidRPr="0010368C" w:rsidRDefault="00187FE7" w:rsidP="00D33266">
      <w:pPr>
        <w:pStyle w:val="Ttulo1"/>
        <w:rPr>
          <w:highlight w:val="yellow"/>
          <w:lang w:val="en-US"/>
        </w:rPr>
      </w:pPr>
      <w:bookmarkStart w:id="26" w:name="_Toc471571725"/>
      <w:r>
        <w:rPr>
          <w:highlight w:val="yellow"/>
          <w:lang w:val="en-US"/>
        </w:rPr>
        <w:lastRenderedPageBreak/>
        <w:t>Memó</w:t>
      </w:r>
      <w:r w:rsidR="00D33266" w:rsidRPr="0010368C">
        <w:rPr>
          <w:highlight w:val="yellow"/>
          <w:lang w:val="en-US"/>
        </w:rPr>
        <w:t>ria de Cálculo</w:t>
      </w:r>
      <w:bookmarkEnd w:id="26"/>
    </w:p>
    <w:p w:rsidR="00D33266" w:rsidRPr="0010368C" w:rsidRDefault="00D33266" w:rsidP="00D33266">
      <w:pPr>
        <w:pStyle w:val="Ttulo2"/>
        <w:rPr>
          <w:highlight w:val="yellow"/>
        </w:rPr>
      </w:pPr>
      <w:bookmarkStart w:id="27" w:name="_Toc471571726"/>
      <w:r w:rsidRPr="0010368C">
        <w:rPr>
          <w:highlight w:val="yellow"/>
        </w:rPr>
        <w:t>Motor das portas</w:t>
      </w:r>
      <w:bookmarkEnd w:id="27"/>
    </w:p>
    <w:p w:rsidR="00AE6BD2" w:rsidRPr="0010368C" w:rsidRDefault="00AE6BD2" w:rsidP="00AE6BD2">
      <w:pPr>
        <w:keepNext/>
        <w:jc w:val="center"/>
        <w:rPr>
          <w:highlight w:val="yellow"/>
        </w:rPr>
      </w:pPr>
      <w:r w:rsidRPr="0010368C">
        <w:rPr>
          <w:noProof/>
          <w:highlight w:val="yellow"/>
          <w:lang w:eastAsia="pt-BR"/>
        </w:rPr>
        <w:drawing>
          <wp:inline distT="0" distB="0" distL="0" distR="0" wp14:anchorId="4E9105C5" wp14:editId="2C97253E">
            <wp:extent cx="5400040" cy="38169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D2" w:rsidRPr="0010368C" w:rsidRDefault="00AE6BD2" w:rsidP="00AE6BD2">
      <w:pPr>
        <w:pStyle w:val="Legenda"/>
        <w:jc w:val="center"/>
        <w:rPr>
          <w:highlight w:val="yellow"/>
        </w:rPr>
      </w:pPr>
      <w:r w:rsidRPr="0010368C">
        <w:rPr>
          <w:highlight w:val="yellow"/>
        </w:rPr>
        <w:t xml:space="preserve">Figura </w:t>
      </w:r>
      <w:r w:rsidRPr="0010368C">
        <w:rPr>
          <w:highlight w:val="yellow"/>
        </w:rPr>
        <w:fldChar w:fldCharType="begin"/>
      </w:r>
      <w:r w:rsidRPr="0010368C">
        <w:rPr>
          <w:highlight w:val="yellow"/>
        </w:rPr>
        <w:instrText xml:space="preserve"> SEQ Figura \* ARABIC </w:instrText>
      </w:r>
      <w:r w:rsidRPr="0010368C">
        <w:rPr>
          <w:highlight w:val="yellow"/>
        </w:rPr>
        <w:fldChar w:fldCharType="separate"/>
      </w:r>
      <w:r w:rsidRPr="0010368C">
        <w:rPr>
          <w:noProof/>
          <w:highlight w:val="yellow"/>
        </w:rPr>
        <w:t>6</w:t>
      </w:r>
      <w:r w:rsidRPr="0010368C">
        <w:rPr>
          <w:noProof/>
          <w:highlight w:val="yellow"/>
        </w:rPr>
        <w:fldChar w:fldCharType="end"/>
      </w:r>
      <w:r w:rsidRPr="0010368C">
        <w:rPr>
          <w:highlight w:val="yellow"/>
        </w:rPr>
        <w:t xml:space="preserve"> - Motor utilizado nas portas</w:t>
      </w:r>
    </w:p>
    <w:p w:rsidR="00AE6BD2" w:rsidRPr="0010368C" w:rsidRDefault="00AE6BD2" w:rsidP="00AE6BD2">
      <w:pPr>
        <w:keepNext/>
        <w:rPr>
          <w:highlight w:val="yellow"/>
        </w:rPr>
      </w:pPr>
      <w:r w:rsidRPr="0010368C">
        <w:rPr>
          <w:noProof/>
          <w:highlight w:val="yellow"/>
          <w:lang w:eastAsia="pt-BR"/>
        </w:rPr>
        <w:drawing>
          <wp:inline distT="0" distB="0" distL="0" distR="0" wp14:anchorId="2F25D548" wp14:editId="5973F40F">
            <wp:extent cx="5400040" cy="1305101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D2" w:rsidRPr="0010368C" w:rsidRDefault="00AE6BD2" w:rsidP="00AE6BD2">
      <w:pPr>
        <w:pStyle w:val="Legenda"/>
        <w:jc w:val="center"/>
        <w:rPr>
          <w:highlight w:val="yellow"/>
        </w:rPr>
      </w:pPr>
      <w:r w:rsidRPr="0010368C">
        <w:rPr>
          <w:highlight w:val="yellow"/>
        </w:rPr>
        <w:t xml:space="preserve">Figura </w:t>
      </w:r>
      <w:r w:rsidRPr="0010368C">
        <w:rPr>
          <w:highlight w:val="yellow"/>
        </w:rPr>
        <w:fldChar w:fldCharType="begin"/>
      </w:r>
      <w:r w:rsidRPr="0010368C">
        <w:rPr>
          <w:highlight w:val="yellow"/>
        </w:rPr>
        <w:instrText xml:space="preserve"> SEQ Figura \* ARABIC </w:instrText>
      </w:r>
      <w:r w:rsidRPr="0010368C">
        <w:rPr>
          <w:highlight w:val="yellow"/>
        </w:rPr>
        <w:fldChar w:fldCharType="separate"/>
      </w:r>
      <w:r w:rsidRPr="0010368C">
        <w:rPr>
          <w:noProof/>
          <w:highlight w:val="yellow"/>
        </w:rPr>
        <w:t>7</w:t>
      </w:r>
      <w:r w:rsidRPr="0010368C">
        <w:rPr>
          <w:noProof/>
          <w:highlight w:val="yellow"/>
        </w:rPr>
        <w:fldChar w:fldCharType="end"/>
      </w:r>
      <w:r w:rsidRPr="0010368C">
        <w:rPr>
          <w:highlight w:val="yellow"/>
        </w:rPr>
        <w:t xml:space="preserve"> - Tabela de torque X velocidade nominal</w:t>
      </w:r>
    </w:p>
    <w:p w:rsidR="00AE6BD2" w:rsidRPr="0010368C" w:rsidRDefault="00AE6BD2" w:rsidP="00AE6BD2">
      <w:pPr>
        <w:rPr>
          <w:highlight w:val="yellow"/>
        </w:rPr>
      </w:pPr>
    </w:p>
    <w:p w:rsidR="00AE6BD2" w:rsidRPr="0010368C" w:rsidRDefault="00AE6BD2" w:rsidP="00AE6BD2">
      <w:pPr>
        <w:keepNext/>
        <w:jc w:val="center"/>
        <w:rPr>
          <w:highlight w:val="yellow"/>
        </w:rPr>
      </w:pPr>
      <w:r w:rsidRPr="0010368C">
        <w:rPr>
          <w:noProof/>
          <w:highlight w:val="yellow"/>
          <w:lang w:eastAsia="pt-BR"/>
        </w:rPr>
        <w:lastRenderedPageBreak/>
        <w:drawing>
          <wp:inline distT="0" distB="0" distL="0" distR="0" wp14:anchorId="5066D989" wp14:editId="14B440CD">
            <wp:extent cx="5400040" cy="2948698"/>
            <wp:effectExtent l="0" t="0" r="0" b="444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D2" w:rsidRPr="0010368C" w:rsidRDefault="00AE6BD2" w:rsidP="00AE6BD2">
      <w:pPr>
        <w:pStyle w:val="Legenda"/>
        <w:jc w:val="center"/>
        <w:rPr>
          <w:highlight w:val="yellow"/>
        </w:rPr>
      </w:pPr>
      <w:r w:rsidRPr="0010368C">
        <w:rPr>
          <w:highlight w:val="yellow"/>
        </w:rPr>
        <w:t xml:space="preserve">Figura </w:t>
      </w:r>
      <w:r w:rsidRPr="0010368C">
        <w:rPr>
          <w:highlight w:val="yellow"/>
        </w:rPr>
        <w:fldChar w:fldCharType="begin"/>
      </w:r>
      <w:r w:rsidRPr="0010368C">
        <w:rPr>
          <w:highlight w:val="yellow"/>
        </w:rPr>
        <w:instrText xml:space="preserve"> SEQ Figura \* ARABIC </w:instrText>
      </w:r>
      <w:r w:rsidRPr="0010368C">
        <w:rPr>
          <w:highlight w:val="yellow"/>
        </w:rPr>
        <w:fldChar w:fldCharType="separate"/>
      </w:r>
      <w:r w:rsidRPr="0010368C">
        <w:rPr>
          <w:noProof/>
          <w:highlight w:val="yellow"/>
        </w:rPr>
        <w:t>8</w:t>
      </w:r>
      <w:r w:rsidRPr="0010368C">
        <w:rPr>
          <w:noProof/>
          <w:highlight w:val="yellow"/>
        </w:rPr>
        <w:fldChar w:fldCharType="end"/>
      </w:r>
      <w:r w:rsidRPr="0010368C">
        <w:rPr>
          <w:highlight w:val="yellow"/>
        </w:rPr>
        <w:t xml:space="preserve"> - Curvas características do motor</w:t>
      </w:r>
    </w:p>
    <w:p w:rsidR="00AE6BD2" w:rsidRPr="0010368C" w:rsidRDefault="00AE6BD2" w:rsidP="00AE6BD2">
      <w:pPr>
        <w:rPr>
          <w:highlight w:val="yellow"/>
        </w:rPr>
      </w:pPr>
    </w:p>
    <w:p w:rsidR="00D33266" w:rsidRPr="0010368C" w:rsidRDefault="00D33266" w:rsidP="00D33266">
      <w:pPr>
        <w:pStyle w:val="Ttulo2"/>
        <w:rPr>
          <w:highlight w:val="yellow"/>
        </w:rPr>
      </w:pPr>
      <w:bookmarkStart w:id="28" w:name="_Toc471571727"/>
      <w:r w:rsidRPr="0010368C">
        <w:rPr>
          <w:highlight w:val="yellow"/>
        </w:rPr>
        <w:t>Motor de içamento</w:t>
      </w:r>
      <w:bookmarkEnd w:id="28"/>
    </w:p>
    <w:p w:rsidR="00D33266" w:rsidRPr="0010368C" w:rsidRDefault="00D33266" w:rsidP="00D33266">
      <w:pPr>
        <w:pStyle w:val="Ttulo2"/>
        <w:rPr>
          <w:highlight w:val="yellow"/>
        </w:rPr>
      </w:pPr>
      <w:bookmarkStart w:id="29" w:name="_Toc471571728"/>
      <w:r w:rsidRPr="0010368C">
        <w:rPr>
          <w:highlight w:val="yellow"/>
        </w:rPr>
        <w:t>Freio dinâmico</w:t>
      </w:r>
      <w:bookmarkEnd w:id="29"/>
    </w:p>
    <w:p w:rsidR="00D33266" w:rsidRPr="0010368C" w:rsidRDefault="00D33266" w:rsidP="00D33266">
      <w:pPr>
        <w:pStyle w:val="Ttulo2"/>
        <w:rPr>
          <w:highlight w:val="yellow"/>
        </w:rPr>
      </w:pPr>
      <w:bookmarkStart w:id="30" w:name="_Toc471571729"/>
      <w:r w:rsidRPr="0010368C">
        <w:rPr>
          <w:highlight w:val="yellow"/>
        </w:rPr>
        <w:t>Fonte de alimentação</w:t>
      </w:r>
      <w:bookmarkEnd w:id="30"/>
    </w:p>
    <w:p w:rsidR="00D33266" w:rsidRPr="0010368C" w:rsidRDefault="00D33266" w:rsidP="00D33266">
      <w:pPr>
        <w:pStyle w:val="Ttulo2"/>
        <w:rPr>
          <w:highlight w:val="yellow"/>
        </w:rPr>
      </w:pPr>
      <w:bookmarkStart w:id="31" w:name="_Toc471571730"/>
      <w:r w:rsidRPr="0010368C">
        <w:rPr>
          <w:highlight w:val="yellow"/>
        </w:rPr>
        <w:t>Diagrama de força</w:t>
      </w:r>
      <w:bookmarkEnd w:id="31"/>
      <w:r w:rsidRPr="0010368C">
        <w:rPr>
          <w:highlight w:val="yellow"/>
        </w:rPr>
        <w:t xml:space="preserve"> </w:t>
      </w:r>
    </w:p>
    <w:p w:rsidR="00D33266" w:rsidRPr="0010368C" w:rsidRDefault="00D33266" w:rsidP="00D33266">
      <w:pPr>
        <w:ind w:firstLine="0"/>
        <w:rPr>
          <w:highlight w:val="yellow"/>
        </w:rPr>
      </w:pPr>
    </w:p>
    <w:p w:rsidR="00D33266" w:rsidRPr="0010368C" w:rsidRDefault="00D33266" w:rsidP="00D33266">
      <w:pPr>
        <w:pStyle w:val="Ttulo1"/>
        <w:rPr>
          <w:highlight w:val="yellow"/>
        </w:rPr>
      </w:pPr>
      <w:bookmarkStart w:id="32" w:name="_Toc471571731"/>
      <w:r w:rsidRPr="0010368C">
        <w:rPr>
          <w:highlight w:val="yellow"/>
        </w:rPr>
        <w:t>Lista de Material</w:t>
      </w:r>
      <w:bookmarkEnd w:id="32"/>
    </w:p>
    <w:p w:rsidR="00E6530A" w:rsidRPr="0010368C" w:rsidRDefault="00E6530A" w:rsidP="00E6530A">
      <w:pPr>
        <w:pStyle w:val="Ttulo1"/>
        <w:rPr>
          <w:highlight w:val="yellow"/>
        </w:rPr>
      </w:pPr>
      <w:bookmarkStart w:id="33" w:name="_Toc471571732"/>
      <w:r w:rsidRPr="0010368C">
        <w:rPr>
          <w:highlight w:val="yellow"/>
        </w:rPr>
        <w:t>Circuitos</w:t>
      </w:r>
      <w:bookmarkEnd w:id="33"/>
    </w:p>
    <w:p w:rsidR="00571148" w:rsidRPr="0010368C" w:rsidRDefault="00571148" w:rsidP="00571148">
      <w:pPr>
        <w:keepNext/>
        <w:rPr>
          <w:highlight w:val="yellow"/>
        </w:rPr>
      </w:pPr>
      <w:r w:rsidRPr="0010368C">
        <w:rPr>
          <w:noProof/>
          <w:highlight w:val="yellow"/>
          <w:lang w:eastAsia="pt-BR"/>
        </w:rPr>
        <w:drawing>
          <wp:inline distT="0" distB="0" distL="0" distR="0" wp14:anchorId="2940B353" wp14:editId="322C4D8C">
            <wp:extent cx="5400040" cy="23126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48" w:rsidRPr="0010368C" w:rsidRDefault="00571148" w:rsidP="00571148">
      <w:pPr>
        <w:pStyle w:val="Legenda"/>
        <w:jc w:val="center"/>
        <w:rPr>
          <w:highlight w:val="yellow"/>
        </w:rPr>
      </w:pPr>
      <w:r w:rsidRPr="0010368C">
        <w:rPr>
          <w:highlight w:val="yellow"/>
        </w:rPr>
        <w:t xml:space="preserve">Figura </w:t>
      </w:r>
      <w:r w:rsidRPr="0010368C">
        <w:rPr>
          <w:highlight w:val="yellow"/>
        </w:rPr>
        <w:fldChar w:fldCharType="begin"/>
      </w:r>
      <w:r w:rsidRPr="0010368C">
        <w:rPr>
          <w:highlight w:val="yellow"/>
        </w:rPr>
        <w:instrText xml:space="preserve"> SEQ Figura \* ARABIC </w:instrText>
      </w:r>
      <w:r w:rsidRPr="0010368C">
        <w:rPr>
          <w:highlight w:val="yellow"/>
        </w:rPr>
        <w:fldChar w:fldCharType="separate"/>
      </w:r>
      <w:r w:rsidRPr="0010368C">
        <w:rPr>
          <w:noProof/>
          <w:highlight w:val="yellow"/>
        </w:rPr>
        <w:t>10</w:t>
      </w:r>
      <w:r w:rsidRPr="0010368C">
        <w:rPr>
          <w:noProof/>
          <w:highlight w:val="yellow"/>
        </w:rPr>
        <w:fldChar w:fldCharType="end"/>
      </w:r>
      <w:r w:rsidRPr="0010368C">
        <w:rPr>
          <w:highlight w:val="yellow"/>
        </w:rPr>
        <w:t xml:space="preserve"> - Integração do controlador ao driver, do driver à carga passando pelo regulador</w:t>
      </w:r>
    </w:p>
    <w:p w:rsidR="00571148" w:rsidRPr="0010368C" w:rsidRDefault="00571148" w:rsidP="00571148">
      <w:pPr>
        <w:keepNext/>
        <w:jc w:val="center"/>
        <w:rPr>
          <w:highlight w:val="yellow"/>
        </w:rPr>
      </w:pPr>
      <w:r w:rsidRPr="0010368C">
        <w:rPr>
          <w:noProof/>
          <w:highlight w:val="yellow"/>
          <w:lang w:eastAsia="pt-BR"/>
        </w:rPr>
        <w:lastRenderedPageBreak/>
        <w:drawing>
          <wp:inline distT="0" distB="0" distL="0" distR="0" wp14:anchorId="68A7B7E4" wp14:editId="0546A356">
            <wp:extent cx="2743200" cy="1501456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991" cy="15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48" w:rsidRPr="0010368C" w:rsidRDefault="00571148" w:rsidP="00571148">
      <w:pPr>
        <w:pStyle w:val="Legenda"/>
        <w:jc w:val="center"/>
        <w:rPr>
          <w:highlight w:val="yellow"/>
        </w:rPr>
      </w:pPr>
      <w:r w:rsidRPr="0010368C">
        <w:rPr>
          <w:highlight w:val="yellow"/>
        </w:rPr>
        <w:t xml:space="preserve">Figura </w:t>
      </w:r>
      <w:r w:rsidRPr="0010368C">
        <w:rPr>
          <w:highlight w:val="yellow"/>
        </w:rPr>
        <w:fldChar w:fldCharType="begin"/>
      </w:r>
      <w:r w:rsidRPr="0010368C">
        <w:rPr>
          <w:highlight w:val="yellow"/>
        </w:rPr>
        <w:instrText xml:space="preserve"> SEQ Figura \* ARABIC </w:instrText>
      </w:r>
      <w:r w:rsidRPr="0010368C">
        <w:rPr>
          <w:highlight w:val="yellow"/>
        </w:rPr>
        <w:fldChar w:fldCharType="separate"/>
      </w:r>
      <w:r w:rsidRPr="0010368C">
        <w:rPr>
          <w:noProof/>
          <w:highlight w:val="yellow"/>
        </w:rPr>
        <w:t>11</w:t>
      </w:r>
      <w:r w:rsidRPr="0010368C">
        <w:rPr>
          <w:noProof/>
          <w:highlight w:val="yellow"/>
        </w:rPr>
        <w:fldChar w:fldCharType="end"/>
      </w:r>
      <w:r w:rsidRPr="0010368C">
        <w:rPr>
          <w:highlight w:val="yellow"/>
        </w:rPr>
        <w:t xml:space="preserve"> - Circuito integrado L293D</w:t>
      </w:r>
    </w:p>
    <w:p w:rsidR="0020722F" w:rsidRPr="0010368C" w:rsidRDefault="0020722F" w:rsidP="0020722F">
      <w:pPr>
        <w:keepNext/>
        <w:jc w:val="center"/>
        <w:rPr>
          <w:highlight w:val="yellow"/>
        </w:rPr>
      </w:pPr>
      <w:r w:rsidRPr="0010368C">
        <w:rPr>
          <w:noProof/>
          <w:highlight w:val="yellow"/>
          <w:lang w:eastAsia="pt-BR"/>
        </w:rPr>
        <w:drawing>
          <wp:inline distT="0" distB="0" distL="0" distR="0" wp14:anchorId="484B00F3" wp14:editId="00704EE9">
            <wp:extent cx="2126896" cy="2562225"/>
            <wp:effectExtent l="0" t="0" r="698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5141" cy="25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2F" w:rsidRPr="0010368C" w:rsidRDefault="0020722F" w:rsidP="0020722F">
      <w:pPr>
        <w:pStyle w:val="Legenda"/>
        <w:jc w:val="center"/>
        <w:rPr>
          <w:highlight w:val="yellow"/>
        </w:rPr>
      </w:pPr>
      <w:r w:rsidRPr="0010368C">
        <w:rPr>
          <w:highlight w:val="yellow"/>
        </w:rPr>
        <w:t xml:space="preserve">Figura </w:t>
      </w:r>
      <w:r w:rsidRPr="0010368C">
        <w:rPr>
          <w:highlight w:val="yellow"/>
        </w:rPr>
        <w:fldChar w:fldCharType="begin"/>
      </w:r>
      <w:r w:rsidRPr="0010368C">
        <w:rPr>
          <w:highlight w:val="yellow"/>
        </w:rPr>
        <w:instrText xml:space="preserve"> SEQ Figura \* ARABIC </w:instrText>
      </w:r>
      <w:r w:rsidRPr="0010368C">
        <w:rPr>
          <w:highlight w:val="yellow"/>
        </w:rPr>
        <w:fldChar w:fldCharType="separate"/>
      </w:r>
      <w:r w:rsidRPr="0010368C">
        <w:rPr>
          <w:noProof/>
          <w:highlight w:val="yellow"/>
        </w:rPr>
        <w:t>12</w:t>
      </w:r>
      <w:r w:rsidRPr="0010368C">
        <w:rPr>
          <w:noProof/>
          <w:highlight w:val="yellow"/>
        </w:rPr>
        <w:fldChar w:fldCharType="end"/>
      </w:r>
      <w:r w:rsidRPr="0010368C">
        <w:rPr>
          <w:highlight w:val="yellow"/>
        </w:rPr>
        <w:t xml:space="preserve"> - Diagrama esquemático de ligação do driver</w:t>
      </w:r>
    </w:p>
    <w:p w:rsidR="0010368C" w:rsidRPr="0010368C" w:rsidRDefault="0010368C" w:rsidP="0010368C">
      <w:pPr>
        <w:keepNext/>
        <w:jc w:val="center"/>
        <w:rPr>
          <w:highlight w:val="yellow"/>
        </w:rPr>
      </w:pPr>
      <w:r w:rsidRPr="0010368C">
        <w:rPr>
          <w:noProof/>
          <w:highlight w:val="yellow"/>
          <w:lang w:eastAsia="pt-BR"/>
        </w:rPr>
        <w:drawing>
          <wp:inline distT="0" distB="0" distL="0" distR="0" wp14:anchorId="49E850C5" wp14:editId="706F618B">
            <wp:extent cx="4229084" cy="2060833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7528" cy="20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8C" w:rsidRPr="0010368C" w:rsidRDefault="0010368C" w:rsidP="0010368C">
      <w:pPr>
        <w:pStyle w:val="Legenda"/>
        <w:jc w:val="center"/>
        <w:rPr>
          <w:highlight w:val="yellow"/>
        </w:rPr>
      </w:pPr>
      <w:r w:rsidRPr="0010368C">
        <w:rPr>
          <w:highlight w:val="yellow"/>
        </w:rPr>
        <w:t xml:space="preserve">Figura </w:t>
      </w:r>
      <w:r w:rsidRPr="0010368C">
        <w:rPr>
          <w:highlight w:val="yellow"/>
        </w:rPr>
        <w:fldChar w:fldCharType="begin"/>
      </w:r>
      <w:r w:rsidRPr="0010368C">
        <w:rPr>
          <w:highlight w:val="yellow"/>
        </w:rPr>
        <w:instrText xml:space="preserve"> SEQ Figura \* ARABIC </w:instrText>
      </w:r>
      <w:r w:rsidRPr="0010368C">
        <w:rPr>
          <w:highlight w:val="yellow"/>
        </w:rPr>
        <w:fldChar w:fldCharType="separate"/>
      </w:r>
      <w:r w:rsidRPr="0010368C">
        <w:rPr>
          <w:noProof/>
          <w:highlight w:val="yellow"/>
        </w:rPr>
        <w:t>13</w:t>
      </w:r>
      <w:r w:rsidRPr="0010368C">
        <w:rPr>
          <w:noProof/>
          <w:highlight w:val="yellow"/>
        </w:rPr>
        <w:fldChar w:fldCharType="end"/>
      </w:r>
      <w:r w:rsidRPr="0010368C">
        <w:rPr>
          <w:highlight w:val="yellow"/>
        </w:rPr>
        <w:t xml:space="preserve"> - Ajuste do regulador de tensão</w:t>
      </w:r>
    </w:p>
    <w:p w:rsidR="0010368C" w:rsidRPr="0010368C" w:rsidRDefault="0010368C" w:rsidP="0010368C">
      <w:pPr>
        <w:rPr>
          <w:highlight w:val="yellow"/>
        </w:rPr>
      </w:pPr>
      <w:r w:rsidRPr="0010368C">
        <w:rPr>
          <w:highlight w:val="yellow"/>
        </w:rPr>
        <w:t xml:space="preserve">Uma tensão de 12 volts contínuos chega nas portas de entrada (E1, E2, E3 ou E4) que estiverem acionadas pelo driver. A tensão nesta porta é diretamente ligada aos níveis lógicos das saídas digitais do Arduino. Se o Arduino está escrevendo “1” na porta, então a tensão na porta do regulador estará em 12V, caso o Arduino escreva “0” a tensão é 0V. </w:t>
      </w:r>
    </w:p>
    <w:p w:rsidR="0010368C" w:rsidRPr="00DE5402" w:rsidRDefault="0010368C" w:rsidP="0010368C">
      <w:r w:rsidRPr="0010368C">
        <w:rPr>
          <w:highlight w:val="yellow"/>
        </w:rPr>
        <w:t xml:space="preserve">Cada porta possui internamente um regulador, que faz a sua saída proporcional (S1, S2, S3 ou S4) de 1,25 a 12V. Esta regulagem é feita através de um trimpot para cada regulador. Este ajuste é manual, portanto não sofre alteração dinamicamente pelo controlador. O fato de se ter um regulador para cada sentido de cada motor traz vantagens para um ajuste mais preciso </w:t>
      </w:r>
      <w:r w:rsidRPr="0010368C">
        <w:rPr>
          <w:highlight w:val="yellow"/>
        </w:rPr>
        <w:lastRenderedPageBreak/>
        <w:t>quando o comportamento da porta não é simétrico em ambos os sentidos. Outras duas observações importantes são que o regulador LM317 (assim como o LM317 e o LM350 dentre outros) tem saída mínima de 1,25V, e a ponte-H não pode ter a alimentação do motor abaixo de 4,5V.</w:t>
      </w:r>
    </w:p>
    <w:p w:rsidR="0010368C" w:rsidRPr="0010368C" w:rsidRDefault="0010368C" w:rsidP="0010368C"/>
    <w:p w:rsidR="00571148" w:rsidRPr="00571148" w:rsidRDefault="00571148" w:rsidP="00571148"/>
    <w:sectPr w:rsidR="00571148" w:rsidRPr="00571148" w:rsidSect="00606D16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D28" w:rsidRDefault="00500D28" w:rsidP="001941C6">
      <w:pPr>
        <w:spacing w:after="0" w:line="240" w:lineRule="auto"/>
      </w:pPr>
      <w:r>
        <w:separator/>
      </w:r>
    </w:p>
  </w:endnote>
  <w:endnote w:type="continuationSeparator" w:id="0">
    <w:p w:rsidR="00500D28" w:rsidRDefault="00500D28" w:rsidP="0019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D28" w:rsidRDefault="00500D28" w:rsidP="001941C6">
      <w:pPr>
        <w:spacing w:after="0" w:line="240" w:lineRule="auto"/>
      </w:pPr>
      <w:r>
        <w:separator/>
      </w:r>
    </w:p>
  </w:footnote>
  <w:footnote w:type="continuationSeparator" w:id="0">
    <w:p w:rsidR="00500D28" w:rsidRDefault="00500D28" w:rsidP="0019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9FC" w:rsidRDefault="003F49FC" w:rsidP="001941C6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0A6E">
      <w:rPr>
        <w:noProof/>
      </w:rPr>
      <w:t>13</w:t>
    </w:r>
    <w:r>
      <w:fldChar w:fldCharType="end"/>
    </w:r>
    <w:r>
      <w:t>-</w:t>
    </w:r>
    <w:fldSimple w:instr=" NUMPAGES   \* MERGEFORMAT ">
      <w:r w:rsidR="00E30A6E">
        <w:rPr>
          <w:noProof/>
        </w:rPr>
        <w:t>17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63639"/>
    <w:multiLevelType w:val="hybridMultilevel"/>
    <w:tmpl w:val="B92AF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DA"/>
    <w:rsid w:val="0003105F"/>
    <w:rsid w:val="000B232E"/>
    <w:rsid w:val="000B4F05"/>
    <w:rsid w:val="000C177F"/>
    <w:rsid w:val="000E3706"/>
    <w:rsid w:val="0010368C"/>
    <w:rsid w:val="00112A45"/>
    <w:rsid w:val="00132013"/>
    <w:rsid w:val="0014567E"/>
    <w:rsid w:val="00187FE7"/>
    <w:rsid w:val="001941C6"/>
    <w:rsid w:val="001C6D5E"/>
    <w:rsid w:val="001D4916"/>
    <w:rsid w:val="001F2AF3"/>
    <w:rsid w:val="0020722F"/>
    <w:rsid w:val="00223173"/>
    <w:rsid w:val="0022622D"/>
    <w:rsid w:val="00240510"/>
    <w:rsid w:val="00246671"/>
    <w:rsid w:val="00247D73"/>
    <w:rsid w:val="00264977"/>
    <w:rsid w:val="002725A0"/>
    <w:rsid w:val="00293523"/>
    <w:rsid w:val="002A65C7"/>
    <w:rsid w:val="00346B8B"/>
    <w:rsid w:val="00350CB2"/>
    <w:rsid w:val="00364376"/>
    <w:rsid w:val="003A34EC"/>
    <w:rsid w:val="003C44F5"/>
    <w:rsid w:val="003C465A"/>
    <w:rsid w:val="003C7885"/>
    <w:rsid w:val="003D7D76"/>
    <w:rsid w:val="003E2AF1"/>
    <w:rsid w:val="003F49FC"/>
    <w:rsid w:val="0040241E"/>
    <w:rsid w:val="00416362"/>
    <w:rsid w:val="0042300A"/>
    <w:rsid w:val="0042510F"/>
    <w:rsid w:val="004335B4"/>
    <w:rsid w:val="0044324B"/>
    <w:rsid w:val="00457931"/>
    <w:rsid w:val="004A49F3"/>
    <w:rsid w:val="004C02B1"/>
    <w:rsid w:val="004C305C"/>
    <w:rsid w:val="004C4B99"/>
    <w:rsid w:val="004E2F25"/>
    <w:rsid w:val="004F0E02"/>
    <w:rsid w:val="004F52DD"/>
    <w:rsid w:val="00500D28"/>
    <w:rsid w:val="00512CB9"/>
    <w:rsid w:val="00567612"/>
    <w:rsid w:val="00571148"/>
    <w:rsid w:val="005B43BF"/>
    <w:rsid w:val="005C2C4D"/>
    <w:rsid w:val="005D4240"/>
    <w:rsid w:val="00606D16"/>
    <w:rsid w:val="0061044E"/>
    <w:rsid w:val="00633A2B"/>
    <w:rsid w:val="00672169"/>
    <w:rsid w:val="00677E86"/>
    <w:rsid w:val="0069668D"/>
    <w:rsid w:val="006B59A3"/>
    <w:rsid w:val="006C7657"/>
    <w:rsid w:val="006C7902"/>
    <w:rsid w:val="006D5BAC"/>
    <w:rsid w:val="006F0CE1"/>
    <w:rsid w:val="00701FDA"/>
    <w:rsid w:val="00722973"/>
    <w:rsid w:val="00755A2F"/>
    <w:rsid w:val="007A07B8"/>
    <w:rsid w:val="007A2883"/>
    <w:rsid w:val="007A505F"/>
    <w:rsid w:val="007B412F"/>
    <w:rsid w:val="007C7FBC"/>
    <w:rsid w:val="00826F3D"/>
    <w:rsid w:val="0085129C"/>
    <w:rsid w:val="008768C1"/>
    <w:rsid w:val="00895F14"/>
    <w:rsid w:val="008A7E69"/>
    <w:rsid w:val="008B4E1D"/>
    <w:rsid w:val="008B6614"/>
    <w:rsid w:val="008C25BB"/>
    <w:rsid w:val="008D400C"/>
    <w:rsid w:val="00904750"/>
    <w:rsid w:val="009172DD"/>
    <w:rsid w:val="00923615"/>
    <w:rsid w:val="00924E68"/>
    <w:rsid w:val="00940A11"/>
    <w:rsid w:val="009600FD"/>
    <w:rsid w:val="00961C4F"/>
    <w:rsid w:val="009C1809"/>
    <w:rsid w:val="009D5728"/>
    <w:rsid w:val="009F707E"/>
    <w:rsid w:val="00A04D52"/>
    <w:rsid w:val="00A11DFE"/>
    <w:rsid w:val="00A403DB"/>
    <w:rsid w:val="00A80988"/>
    <w:rsid w:val="00A938BE"/>
    <w:rsid w:val="00AA7786"/>
    <w:rsid w:val="00AD3D54"/>
    <w:rsid w:val="00AE2EAE"/>
    <w:rsid w:val="00AE6BD2"/>
    <w:rsid w:val="00B20B5D"/>
    <w:rsid w:val="00B42E66"/>
    <w:rsid w:val="00BB5210"/>
    <w:rsid w:val="00BF62A0"/>
    <w:rsid w:val="00C203E8"/>
    <w:rsid w:val="00C31FAD"/>
    <w:rsid w:val="00C95DF6"/>
    <w:rsid w:val="00CC3B70"/>
    <w:rsid w:val="00CF7B25"/>
    <w:rsid w:val="00D03484"/>
    <w:rsid w:val="00D33266"/>
    <w:rsid w:val="00DB2A3A"/>
    <w:rsid w:val="00DB4315"/>
    <w:rsid w:val="00DB562D"/>
    <w:rsid w:val="00DC4EFC"/>
    <w:rsid w:val="00DD73D0"/>
    <w:rsid w:val="00DE5402"/>
    <w:rsid w:val="00E27774"/>
    <w:rsid w:val="00E30A6E"/>
    <w:rsid w:val="00E6530A"/>
    <w:rsid w:val="00E820E5"/>
    <w:rsid w:val="00E8292F"/>
    <w:rsid w:val="00E87EC7"/>
    <w:rsid w:val="00EB3FDD"/>
    <w:rsid w:val="00F115DA"/>
    <w:rsid w:val="00F4420D"/>
    <w:rsid w:val="00F5120F"/>
    <w:rsid w:val="00F51B30"/>
    <w:rsid w:val="00F52A67"/>
    <w:rsid w:val="00F7462E"/>
    <w:rsid w:val="00F91468"/>
    <w:rsid w:val="00F9386B"/>
    <w:rsid w:val="00FA497F"/>
    <w:rsid w:val="00FB4946"/>
    <w:rsid w:val="00FB4F1F"/>
    <w:rsid w:val="00FC5502"/>
    <w:rsid w:val="00FD2163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92DC33-BBFC-47DD-BED4-C0BD2543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612"/>
    <w:pPr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1B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3FDD"/>
    <w:pPr>
      <w:keepNext/>
      <w:keepLines/>
      <w:spacing w:before="40" w:after="0"/>
      <w:ind w:firstLine="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2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115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B3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51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98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9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98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988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E2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9386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E5402"/>
    <w:pPr>
      <w:spacing w:after="200" w:line="276" w:lineRule="auto"/>
      <w:ind w:left="720"/>
      <w:contextualSpacing/>
    </w:pPr>
    <w:rPr>
      <w:rFonts w:ascii="Candara" w:hAnsi="Candara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941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1C6"/>
  </w:style>
  <w:style w:type="paragraph" w:styleId="Rodap">
    <w:name w:val="footer"/>
    <w:basedOn w:val="Normal"/>
    <w:link w:val="RodapChar"/>
    <w:uiPriority w:val="99"/>
    <w:unhideWhenUsed/>
    <w:rsid w:val="001941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1C6"/>
  </w:style>
  <w:style w:type="character" w:styleId="TextodoEspaoReservado">
    <w:name w:val="Placeholder Text"/>
    <w:basedOn w:val="Fontepargpadro"/>
    <w:uiPriority w:val="99"/>
    <w:semiHidden/>
    <w:rsid w:val="009D5728"/>
    <w:rPr>
      <w:color w:val="808080"/>
    </w:rPr>
  </w:style>
  <w:style w:type="character" w:customStyle="1" w:styleId="apple-converted-space">
    <w:name w:val="apple-converted-space"/>
    <w:basedOn w:val="Fontepargpadro"/>
    <w:rsid w:val="00DD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9D"/>
    <w:rsid w:val="0021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135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169D-C59B-4786-B387-ECD0B0E8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4817</Words>
  <Characters>26014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35</cp:revision>
  <cp:lastPrinted>2016-11-04T17:40:00Z</cp:lastPrinted>
  <dcterms:created xsi:type="dcterms:W3CDTF">2016-11-04T17:40:00Z</dcterms:created>
  <dcterms:modified xsi:type="dcterms:W3CDTF">2017-01-07T20:33:00Z</dcterms:modified>
</cp:coreProperties>
</file>